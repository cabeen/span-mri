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BE43D" w14:textId="34D5FDB8" w:rsidR="0075360E" w:rsidRPr="009F3114" w:rsidRDefault="0075360E" w:rsidP="0075360E">
      <w:pPr>
        <w:spacing w:before="100" w:beforeAutospacing="1" w:after="100" w:afterAutospacing="1"/>
        <w:jc w:val="center"/>
        <w:textAlignment w:val="baseline"/>
        <w:rPr>
          <w:rFonts w:ascii="Times" w:eastAsia="Times New Roman" w:hAnsi="Times" w:cs="Times New Roman"/>
          <w:sz w:val="22"/>
          <w:szCs w:val="22"/>
        </w:rPr>
      </w:pPr>
      <w:r w:rsidRPr="009F3114">
        <w:rPr>
          <w:rFonts w:ascii="Times" w:eastAsia="Times New Roman" w:hAnsi="Times" w:cs="Calibri"/>
          <w:b/>
          <w:bCs/>
          <w:sz w:val="22"/>
          <w:szCs w:val="22"/>
        </w:rPr>
        <w:t>Meeting</w:t>
      </w:r>
      <w:r w:rsidRPr="009F3114">
        <w:rPr>
          <w:rFonts w:ascii="Times New Roman" w:eastAsia="Times New Roman" w:hAnsi="Times New Roman" w:cs="Times New Roman"/>
          <w:b/>
          <w:bCs/>
          <w:sz w:val="22"/>
          <w:szCs w:val="22"/>
        </w:rPr>
        <w:t> </w:t>
      </w:r>
      <w:r w:rsidR="00CE0919">
        <w:rPr>
          <w:rFonts w:ascii="Times" w:eastAsia="Times New Roman" w:hAnsi="Times" w:cs="Calibri"/>
          <w:b/>
          <w:bCs/>
          <w:sz w:val="22"/>
          <w:szCs w:val="22"/>
        </w:rPr>
        <w:t>Minutes</w:t>
      </w:r>
    </w:p>
    <w:p w14:paraId="5CCFB4DA" w14:textId="77777777" w:rsidR="0075360E" w:rsidRPr="009F3114" w:rsidRDefault="0075360E" w:rsidP="0075360E">
      <w:pPr>
        <w:spacing w:before="100" w:beforeAutospacing="1" w:after="100" w:afterAutospacing="1"/>
        <w:textAlignment w:val="baseline"/>
        <w:rPr>
          <w:rFonts w:ascii="Times" w:eastAsia="Times New Roman" w:hAnsi="Times" w:cs="Times New Roman"/>
          <w:sz w:val="22"/>
          <w:szCs w:val="22"/>
        </w:rPr>
      </w:pPr>
      <w:r w:rsidRPr="009F3114">
        <w:rPr>
          <w:rFonts w:ascii="Times New Roman" w:eastAsia="Times New Roman" w:hAnsi="Times New Roman" w:cs="Times New Roman"/>
          <w:sz w:val="22"/>
          <w:szCs w:val="22"/>
        </w:rPr>
        <w:t> </w:t>
      </w:r>
      <w:r w:rsidRPr="009F3114">
        <w:rPr>
          <w:rFonts w:ascii="Times" w:eastAsia="Times New Roman" w:hAnsi="Times" w:cs="Calibri"/>
          <w:sz w:val="22"/>
          <w:szCs w:val="22"/>
        </w:rPr>
        <w:t> </w:t>
      </w:r>
    </w:p>
    <w:tbl>
      <w:tblPr>
        <w:tblW w:w="9345" w:type="dxa"/>
        <w:tblCellMar>
          <w:top w:w="15" w:type="dxa"/>
          <w:left w:w="15" w:type="dxa"/>
          <w:bottom w:w="15" w:type="dxa"/>
          <w:right w:w="15" w:type="dxa"/>
        </w:tblCellMar>
        <w:tblLook w:val="04A0" w:firstRow="1" w:lastRow="0" w:firstColumn="1" w:lastColumn="0" w:noHBand="0" w:noVBand="1"/>
      </w:tblPr>
      <w:tblGrid>
        <w:gridCol w:w="1155"/>
        <w:gridCol w:w="8190"/>
      </w:tblGrid>
      <w:tr w:rsidR="0075360E" w:rsidRPr="009F3114" w14:paraId="31157E29" w14:textId="77777777" w:rsidTr="4F5A007B">
        <w:trPr>
          <w:trHeight w:val="596"/>
        </w:trPr>
        <w:tc>
          <w:tcPr>
            <w:tcW w:w="1155" w:type="dxa"/>
            <w:shd w:val="clear" w:color="auto" w:fill="auto"/>
            <w:hideMark/>
          </w:tcPr>
          <w:p w14:paraId="2759EDFB" w14:textId="77777777" w:rsidR="0075360E" w:rsidRPr="009F3114" w:rsidRDefault="0075360E" w:rsidP="0075360E">
            <w:pPr>
              <w:spacing w:before="100" w:beforeAutospacing="1" w:after="100" w:afterAutospacing="1"/>
              <w:textAlignment w:val="baseline"/>
              <w:rPr>
                <w:rFonts w:ascii="Times" w:eastAsia="Times New Roman" w:hAnsi="Times" w:cs="Times New Roman"/>
                <w:sz w:val="22"/>
                <w:szCs w:val="22"/>
              </w:rPr>
            </w:pPr>
            <w:r w:rsidRPr="009F3114">
              <w:rPr>
                <w:rFonts w:ascii="Times" w:eastAsia="Times New Roman" w:hAnsi="Times" w:cs="Calibri"/>
                <w:sz w:val="22"/>
                <w:szCs w:val="22"/>
              </w:rPr>
              <w:t>Meeting:</w:t>
            </w:r>
            <w:r w:rsidRPr="009F3114">
              <w:rPr>
                <w:rFonts w:ascii="Times New Roman" w:eastAsia="Times New Roman" w:hAnsi="Times New Roman" w:cs="Times New Roman"/>
                <w:sz w:val="22"/>
                <w:szCs w:val="22"/>
              </w:rPr>
              <w:t> </w:t>
            </w:r>
            <w:r w:rsidRPr="009F3114">
              <w:rPr>
                <w:rFonts w:ascii="Times" w:eastAsia="Times New Roman" w:hAnsi="Times" w:cs="Calibri"/>
                <w:sz w:val="22"/>
                <w:szCs w:val="22"/>
              </w:rPr>
              <w:t> </w:t>
            </w:r>
          </w:p>
        </w:tc>
        <w:tc>
          <w:tcPr>
            <w:tcW w:w="8190" w:type="dxa"/>
            <w:shd w:val="clear" w:color="auto" w:fill="auto"/>
            <w:hideMark/>
          </w:tcPr>
          <w:p w14:paraId="155676BA" w14:textId="1E2EDCF6" w:rsidR="0075360E" w:rsidRPr="009F3114" w:rsidRDefault="0075360E" w:rsidP="0075360E">
            <w:pPr>
              <w:spacing w:before="100" w:beforeAutospacing="1" w:after="100" w:afterAutospacing="1"/>
              <w:textAlignment w:val="baseline"/>
              <w:rPr>
                <w:rFonts w:ascii="Times" w:eastAsia="Times New Roman" w:hAnsi="Times" w:cs="Times New Roman"/>
                <w:sz w:val="22"/>
                <w:szCs w:val="22"/>
              </w:rPr>
            </w:pPr>
            <w:r w:rsidRPr="009F3114">
              <w:rPr>
                <w:rFonts w:ascii="Times" w:eastAsia="Times New Roman" w:hAnsi="Times" w:cs="Calibri"/>
                <w:sz w:val="22"/>
                <w:szCs w:val="22"/>
              </w:rPr>
              <w:t>SPAN</w:t>
            </w:r>
            <w:r w:rsidRPr="009F3114">
              <w:rPr>
                <w:rFonts w:ascii="Times New Roman" w:eastAsia="Times New Roman" w:hAnsi="Times New Roman" w:cs="Times New Roman"/>
                <w:sz w:val="22"/>
                <w:szCs w:val="22"/>
              </w:rPr>
              <w:t> </w:t>
            </w:r>
            <w:r w:rsidRPr="009F3114">
              <w:rPr>
                <w:rFonts w:ascii="Times" w:eastAsia="Times New Roman" w:hAnsi="Times" w:cs="Calibri"/>
                <w:sz w:val="22"/>
                <w:szCs w:val="22"/>
              </w:rPr>
              <w:t>Steering Committee Meeting</w:t>
            </w:r>
            <w:r w:rsidRPr="009F3114">
              <w:rPr>
                <w:rFonts w:ascii="Times New Roman" w:eastAsia="Times New Roman" w:hAnsi="Times New Roman" w:cs="Times New Roman"/>
                <w:sz w:val="22"/>
                <w:szCs w:val="22"/>
              </w:rPr>
              <w:t>  </w:t>
            </w:r>
            <w:r w:rsidRPr="009F3114">
              <w:rPr>
                <w:rFonts w:ascii="Times" w:eastAsia="Times New Roman" w:hAnsi="Times" w:cs="Calibri"/>
                <w:sz w:val="22"/>
                <w:szCs w:val="22"/>
              </w:rPr>
              <w:t> </w:t>
            </w:r>
          </w:p>
        </w:tc>
      </w:tr>
      <w:tr w:rsidR="0075360E" w:rsidRPr="009F3114" w14:paraId="09F8A452" w14:textId="77777777" w:rsidTr="4F5A007B">
        <w:trPr>
          <w:trHeight w:val="630"/>
        </w:trPr>
        <w:tc>
          <w:tcPr>
            <w:tcW w:w="1155" w:type="dxa"/>
            <w:shd w:val="clear" w:color="auto" w:fill="auto"/>
            <w:hideMark/>
          </w:tcPr>
          <w:p w14:paraId="2095B467" w14:textId="748EB8A4" w:rsidR="0075360E" w:rsidRPr="009F3114" w:rsidRDefault="0075360E" w:rsidP="4F5A007B">
            <w:p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Calibri"/>
                <w:sz w:val="22"/>
                <w:szCs w:val="22"/>
              </w:rPr>
              <w:t>Date and Time:</w:t>
            </w:r>
            <w:r w:rsidRPr="4F5A007B">
              <w:rPr>
                <w:rFonts w:ascii="Times New Roman" w:eastAsia="Times New Roman" w:hAnsi="Times New Roman" w:cs="Times New Roman"/>
                <w:sz w:val="22"/>
                <w:szCs w:val="22"/>
              </w:rPr>
              <w:t> </w:t>
            </w:r>
            <w:r w:rsidRPr="4F5A007B">
              <w:rPr>
                <w:rFonts w:ascii="Times" w:eastAsia="Times New Roman" w:hAnsi="Times" w:cs="Calibri"/>
                <w:sz w:val="22"/>
                <w:szCs w:val="22"/>
              </w:rPr>
              <w:t> </w:t>
            </w:r>
            <w:r w:rsidR="7352AA47" w:rsidRPr="4F5A007B">
              <w:rPr>
                <w:rFonts w:ascii="Times" w:eastAsia="Times New Roman" w:hAnsi="Times" w:cs="Calibri"/>
                <w:sz w:val="22"/>
                <w:szCs w:val="22"/>
              </w:rPr>
              <w:t xml:space="preserve"> </w:t>
            </w:r>
          </w:p>
        </w:tc>
        <w:tc>
          <w:tcPr>
            <w:tcW w:w="8190" w:type="dxa"/>
            <w:shd w:val="clear" w:color="auto" w:fill="auto"/>
            <w:hideMark/>
          </w:tcPr>
          <w:p w14:paraId="2A368E2A" w14:textId="7BDF31E7" w:rsidR="0075360E" w:rsidRPr="009F3114" w:rsidRDefault="009F3114" w:rsidP="0075360E">
            <w:pPr>
              <w:spacing w:before="100" w:beforeAutospacing="1" w:after="100" w:afterAutospacing="1"/>
              <w:textAlignment w:val="baseline"/>
              <w:rPr>
                <w:rFonts w:ascii="Times" w:eastAsia="Times New Roman" w:hAnsi="Times" w:cs="Times New Roman"/>
                <w:sz w:val="22"/>
                <w:szCs w:val="22"/>
              </w:rPr>
            </w:pPr>
            <w:r w:rsidRPr="009F3114">
              <w:rPr>
                <w:rFonts w:ascii="Times" w:eastAsia="Times New Roman" w:hAnsi="Times" w:cs="Calibri"/>
                <w:sz w:val="22"/>
                <w:szCs w:val="22"/>
              </w:rPr>
              <w:t>10</w:t>
            </w:r>
            <w:r w:rsidR="0075360E" w:rsidRPr="009F3114">
              <w:rPr>
                <w:rFonts w:ascii="Times" w:eastAsia="Times New Roman" w:hAnsi="Times" w:cs="Calibri"/>
                <w:sz w:val="22"/>
                <w:szCs w:val="22"/>
              </w:rPr>
              <w:t>/2</w:t>
            </w:r>
            <w:r w:rsidRPr="009F3114">
              <w:rPr>
                <w:rFonts w:ascii="Times" w:eastAsia="Times New Roman" w:hAnsi="Times" w:cs="Calibri"/>
                <w:sz w:val="22"/>
                <w:szCs w:val="22"/>
              </w:rPr>
              <w:t>8</w:t>
            </w:r>
            <w:r w:rsidR="0075360E" w:rsidRPr="009F3114">
              <w:rPr>
                <w:rFonts w:ascii="Times" w:eastAsia="Times New Roman" w:hAnsi="Times" w:cs="Calibri"/>
                <w:sz w:val="22"/>
                <w:szCs w:val="22"/>
              </w:rPr>
              <w:t>/20</w:t>
            </w:r>
            <w:r w:rsidR="0075360E" w:rsidRPr="009F3114">
              <w:rPr>
                <w:rFonts w:ascii="Times New Roman" w:eastAsia="Times New Roman" w:hAnsi="Times New Roman" w:cs="Times New Roman"/>
                <w:sz w:val="22"/>
                <w:szCs w:val="22"/>
              </w:rPr>
              <w:t> </w:t>
            </w:r>
            <w:r w:rsidR="0075360E" w:rsidRPr="009F3114">
              <w:rPr>
                <w:rFonts w:ascii="Times" w:eastAsia="Times New Roman" w:hAnsi="Times" w:cs="Calibri"/>
                <w:sz w:val="22"/>
                <w:szCs w:val="22"/>
              </w:rPr>
              <w:t>11am-12pm</w:t>
            </w:r>
            <w:r w:rsidR="0075360E" w:rsidRPr="009F3114">
              <w:rPr>
                <w:rFonts w:ascii="Times New Roman" w:eastAsia="Times New Roman" w:hAnsi="Times New Roman" w:cs="Times New Roman"/>
                <w:sz w:val="22"/>
                <w:szCs w:val="22"/>
              </w:rPr>
              <w:t> </w:t>
            </w:r>
            <w:r w:rsidR="0075360E" w:rsidRPr="009F3114">
              <w:rPr>
                <w:rFonts w:ascii="Times" w:eastAsia="Times New Roman" w:hAnsi="Times" w:cs="Calibri"/>
                <w:sz w:val="22"/>
                <w:szCs w:val="22"/>
              </w:rPr>
              <w:t>PST</w:t>
            </w:r>
            <w:r w:rsidR="0075360E" w:rsidRPr="009F3114">
              <w:rPr>
                <w:rFonts w:ascii="Times New Roman" w:eastAsia="Times New Roman" w:hAnsi="Times New Roman" w:cs="Times New Roman"/>
                <w:sz w:val="22"/>
                <w:szCs w:val="22"/>
              </w:rPr>
              <w:t>  </w:t>
            </w:r>
            <w:r w:rsidR="0075360E" w:rsidRPr="009F3114">
              <w:rPr>
                <w:rFonts w:ascii="Times" w:eastAsia="Times New Roman" w:hAnsi="Times" w:cs="Calibri"/>
                <w:sz w:val="22"/>
                <w:szCs w:val="22"/>
              </w:rPr>
              <w:t> </w:t>
            </w:r>
          </w:p>
        </w:tc>
      </w:tr>
      <w:tr w:rsidR="0075360E" w:rsidRPr="009F3114" w14:paraId="4BC7A7A1" w14:textId="77777777" w:rsidTr="4F5A007B">
        <w:trPr>
          <w:trHeight w:val="1800"/>
        </w:trPr>
        <w:tc>
          <w:tcPr>
            <w:tcW w:w="1155" w:type="dxa"/>
            <w:shd w:val="clear" w:color="auto" w:fill="auto"/>
            <w:hideMark/>
          </w:tcPr>
          <w:p w14:paraId="20E49884" w14:textId="77777777" w:rsidR="0075360E" w:rsidRPr="009F3114" w:rsidRDefault="0075360E" w:rsidP="0075360E">
            <w:pPr>
              <w:spacing w:before="100" w:beforeAutospacing="1" w:after="100" w:afterAutospacing="1"/>
              <w:textAlignment w:val="baseline"/>
              <w:rPr>
                <w:rFonts w:ascii="Times" w:eastAsia="Times New Roman" w:hAnsi="Times" w:cs="Times New Roman"/>
                <w:sz w:val="22"/>
                <w:szCs w:val="22"/>
              </w:rPr>
            </w:pPr>
            <w:r w:rsidRPr="009F3114">
              <w:rPr>
                <w:rFonts w:ascii="Times" w:eastAsia="Times New Roman" w:hAnsi="Times" w:cs="Calibri"/>
                <w:color w:val="000000"/>
                <w:sz w:val="22"/>
                <w:szCs w:val="22"/>
                <w:shd w:val="clear" w:color="auto" w:fill="E1E3E6"/>
              </w:rPr>
              <w:t>Present:</w:t>
            </w:r>
            <w:r w:rsidRPr="009F3114">
              <w:rPr>
                <w:rFonts w:ascii="Times New Roman" w:eastAsia="Times New Roman" w:hAnsi="Times New Roman" w:cs="Times New Roman"/>
                <w:sz w:val="22"/>
                <w:szCs w:val="22"/>
              </w:rPr>
              <w:t> </w:t>
            </w:r>
            <w:r w:rsidRPr="009F3114">
              <w:rPr>
                <w:rFonts w:ascii="Times" w:eastAsia="Times New Roman" w:hAnsi="Times" w:cs="Calibri"/>
                <w:sz w:val="22"/>
                <w:szCs w:val="22"/>
              </w:rPr>
              <w:t> </w:t>
            </w:r>
          </w:p>
        </w:tc>
        <w:tc>
          <w:tcPr>
            <w:tcW w:w="8190" w:type="dxa"/>
            <w:shd w:val="clear" w:color="auto" w:fill="auto"/>
            <w:hideMark/>
          </w:tcPr>
          <w:p w14:paraId="6BE7307E" w14:textId="1287E4C3" w:rsidR="00CE0919" w:rsidRDefault="0075360E" w:rsidP="4F5A007B">
            <w:pPr>
              <w:spacing w:before="100" w:beforeAutospacing="1" w:after="100" w:afterAutospacing="1"/>
              <w:textAlignment w:val="baseline"/>
              <w:rPr>
                <w:rFonts w:ascii="Times New Roman" w:eastAsia="Times New Roman" w:hAnsi="Times New Roman" w:cs="Times New Roman"/>
                <w:sz w:val="22"/>
                <w:szCs w:val="22"/>
              </w:rPr>
            </w:pPr>
            <w:r w:rsidRPr="4F5A007B">
              <w:rPr>
                <w:rFonts w:ascii="Times" w:eastAsia="Times New Roman" w:hAnsi="Times" w:cs="Calibri"/>
                <w:sz w:val="22"/>
                <w:szCs w:val="22"/>
              </w:rPr>
              <w:t>Patrick Lyden,</w:t>
            </w:r>
            <w:r w:rsidRPr="4F5A007B">
              <w:rPr>
                <w:rFonts w:ascii="Times New Roman" w:eastAsia="Times New Roman" w:hAnsi="Times New Roman" w:cs="Times New Roman"/>
                <w:sz w:val="22"/>
                <w:szCs w:val="22"/>
              </w:rPr>
              <w:t> </w:t>
            </w:r>
            <w:r w:rsidRPr="4F5A007B">
              <w:rPr>
                <w:rFonts w:ascii="Times" w:eastAsia="Times New Roman" w:hAnsi="Times" w:cs="Calibri"/>
                <w:sz w:val="22"/>
                <w:szCs w:val="22"/>
              </w:rPr>
              <w:t>Jessica Lamb,</w:t>
            </w:r>
            <w:r w:rsidRPr="4F5A007B">
              <w:rPr>
                <w:rFonts w:ascii="Times New Roman" w:eastAsia="Times New Roman" w:hAnsi="Times New Roman" w:cs="Times New Roman"/>
                <w:sz w:val="22"/>
                <w:szCs w:val="22"/>
              </w:rPr>
              <w:t> </w:t>
            </w:r>
            <w:proofErr w:type="spellStart"/>
            <w:r w:rsidR="00CE0919" w:rsidRPr="4F5A007B">
              <w:rPr>
                <w:rFonts w:ascii="Times New Roman" w:eastAsia="Times New Roman" w:hAnsi="Times New Roman" w:cs="Times New Roman"/>
                <w:sz w:val="22"/>
                <w:szCs w:val="22"/>
              </w:rPr>
              <w:t>Andreia</w:t>
            </w:r>
            <w:proofErr w:type="spellEnd"/>
            <w:r w:rsidR="00CE0919" w:rsidRPr="4F5A007B">
              <w:rPr>
                <w:rFonts w:ascii="Times New Roman" w:eastAsia="Times New Roman" w:hAnsi="Times New Roman" w:cs="Times New Roman"/>
                <w:sz w:val="22"/>
                <w:szCs w:val="22"/>
              </w:rPr>
              <w:t xml:space="preserve"> Lopes, </w:t>
            </w:r>
            <w:proofErr w:type="spellStart"/>
            <w:r w:rsidR="00CE0919" w:rsidRPr="4F5A007B">
              <w:rPr>
                <w:rFonts w:ascii="Times New Roman" w:eastAsia="Times New Roman" w:hAnsi="Times New Roman" w:cs="Times New Roman"/>
                <w:sz w:val="22"/>
                <w:szCs w:val="22"/>
              </w:rPr>
              <w:t>Mariia</w:t>
            </w:r>
            <w:proofErr w:type="spellEnd"/>
            <w:r w:rsidR="00CE0919" w:rsidRPr="4F5A007B">
              <w:rPr>
                <w:rFonts w:ascii="Times New Roman" w:eastAsia="Times New Roman" w:hAnsi="Times New Roman" w:cs="Times New Roman"/>
                <w:sz w:val="22"/>
                <w:szCs w:val="22"/>
              </w:rPr>
              <w:t xml:space="preserve"> </w:t>
            </w:r>
            <w:proofErr w:type="spellStart"/>
            <w:r w:rsidR="00CE0919" w:rsidRPr="4F5A007B">
              <w:rPr>
                <w:rFonts w:ascii="Times New Roman" w:eastAsia="Times New Roman" w:hAnsi="Times New Roman" w:cs="Times New Roman"/>
                <w:sz w:val="22"/>
                <w:szCs w:val="22"/>
              </w:rPr>
              <w:t>Kumskova</w:t>
            </w:r>
            <w:proofErr w:type="spellEnd"/>
            <w:r w:rsidR="00CE0919" w:rsidRPr="4F5A007B">
              <w:rPr>
                <w:rFonts w:ascii="Times New Roman" w:eastAsia="Times New Roman" w:hAnsi="Times New Roman" w:cs="Times New Roman"/>
                <w:sz w:val="22"/>
                <w:szCs w:val="22"/>
              </w:rPr>
              <w:t xml:space="preserve">, Rakesh Patel, Nirav </w:t>
            </w:r>
            <w:proofErr w:type="spellStart"/>
            <w:r w:rsidR="00CE0919" w:rsidRPr="4F5A007B">
              <w:rPr>
                <w:rFonts w:ascii="Times New Roman" w:eastAsia="Times New Roman" w:hAnsi="Times New Roman" w:cs="Times New Roman"/>
                <w:sz w:val="22"/>
                <w:szCs w:val="22"/>
              </w:rPr>
              <w:t>Dhanesha</w:t>
            </w:r>
            <w:proofErr w:type="spellEnd"/>
            <w:r w:rsidR="00CE0919" w:rsidRPr="4F5A007B">
              <w:rPr>
                <w:rFonts w:ascii="Times New Roman" w:eastAsia="Times New Roman" w:hAnsi="Times New Roman" w:cs="Times New Roman"/>
                <w:sz w:val="22"/>
                <w:szCs w:val="22"/>
              </w:rPr>
              <w:t xml:space="preserve">, Pradip </w:t>
            </w:r>
            <w:proofErr w:type="spellStart"/>
            <w:r w:rsidR="00CE0919" w:rsidRPr="4F5A007B">
              <w:rPr>
                <w:rFonts w:ascii="Times New Roman" w:eastAsia="Times New Roman" w:hAnsi="Times New Roman" w:cs="Times New Roman"/>
                <w:sz w:val="22"/>
                <w:szCs w:val="22"/>
              </w:rPr>
              <w:t>Kamat</w:t>
            </w:r>
            <w:proofErr w:type="spellEnd"/>
            <w:r w:rsidR="00CE0919" w:rsidRPr="4F5A007B">
              <w:rPr>
                <w:rFonts w:ascii="Times New Roman" w:eastAsia="Times New Roman" w:hAnsi="Times New Roman" w:cs="Times New Roman"/>
                <w:sz w:val="22"/>
                <w:szCs w:val="22"/>
              </w:rPr>
              <w:t xml:space="preserve">, Senthil </w:t>
            </w:r>
            <w:proofErr w:type="spellStart"/>
            <w:r w:rsidR="00CE0919" w:rsidRPr="4F5A007B">
              <w:rPr>
                <w:rFonts w:ascii="Times New Roman" w:eastAsia="Times New Roman" w:hAnsi="Times New Roman" w:cs="Times New Roman"/>
                <w:sz w:val="22"/>
                <w:szCs w:val="22"/>
              </w:rPr>
              <w:t>Gounder</w:t>
            </w:r>
            <w:proofErr w:type="spellEnd"/>
            <w:r w:rsidR="00CE0919" w:rsidRPr="4F5A007B">
              <w:rPr>
                <w:rFonts w:ascii="Times New Roman" w:eastAsia="Times New Roman" w:hAnsi="Times New Roman" w:cs="Times New Roman"/>
                <w:sz w:val="22"/>
                <w:szCs w:val="22"/>
              </w:rPr>
              <w:t>, M Khan, Tao Qin, Anjali Chauhan,</w:t>
            </w:r>
            <w:r w:rsidR="3119C443" w:rsidRPr="4F5A007B">
              <w:rPr>
                <w:rFonts w:ascii="Times New Roman" w:eastAsia="Times New Roman" w:hAnsi="Times New Roman" w:cs="Times New Roman"/>
                <w:sz w:val="22"/>
                <w:szCs w:val="22"/>
              </w:rPr>
              <w:t xml:space="preserve"> Anil Chauhan</w:t>
            </w:r>
            <w:r w:rsidR="00CE0919" w:rsidRPr="4F5A007B">
              <w:rPr>
                <w:rFonts w:ascii="Times New Roman" w:eastAsia="Times New Roman" w:hAnsi="Times New Roman" w:cs="Times New Roman"/>
                <w:sz w:val="22"/>
                <w:szCs w:val="22"/>
              </w:rPr>
              <w:t xml:space="preserve"> Francesca </w:t>
            </w:r>
            <w:proofErr w:type="spellStart"/>
            <w:r w:rsidR="00CE0919" w:rsidRPr="4F5A007B">
              <w:rPr>
                <w:rFonts w:ascii="Times New Roman" w:eastAsia="Times New Roman" w:hAnsi="Times New Roman" w:cs="Times New Roman"/>
                <w:sz w:val="22"/>
                <w:szCs w:val="22"/>
              </w:rPr>
              <w:t>Bosetti</w:t>
            </w:r>
            <w:proofErr w:type="spellEnd"/>
            <w:r w:rsidR="00CE0919" w:rsidRPr="4F5A007B">
              <w:rPr>
                <w:rFonts w:ascii="Times New Roman" w:eastAsia="Times New Roman" w:hAnsi="Times New Roman" w:cs="Times New Roman"/>
                <w:sz w:val="22"/>
                <w:szCs w:val="22"/>
              </w:rPr>
              <w:t>, Louise McCullough,</w:t>
            </w:r>
            <w:r w:rsidR="00661276" w:rsidRPr="4F5A007B">
              <w:rPr>
                <w:rFonts w:ascii="Times New Roman" w:eastAsia="Times New Roman" w:hAnsi="Times New Roman" w:cs="Times New Roman"/>
                <w:sz w:val="22"/>
                <w:szCs w:val="22"/>
              </w:rPr>
              <w:t xml:space="preserve"> Andrew Goh,</w:t>
            </w:r>
            <w:r w:rsidR="00CE0919" w:rsidRPr="4F5A007B">
              <w:rPr>
                <w:rFonts w:ascii="Times New Roman" w:eastAsia="Times New Roman" w:hAnsi="Times New Roman" w:cs="Times New Roman"/>
                <w:sz w:val="22"/>
                <w:szCs w:val="22"/>
              </w:rPr>
              <w:t xml:space="preserve"> David Hess, Lee, </w:t>
            </w:r>
            <w:proofErr w:type="spellStart"/>
            <w:r w:rsidR="00CE0919" w:rsidRPr="4F5A007B">
              <w:rPr>
                <w:rFonts w:ascii="Times New Roman" w:eastAsia="Times New Roman" w:hAnsi="Times New Roman" w:cs="Times New Roman"/>
                <w:sz w:val="22"/>
                <w:szCs w:val="22"/>
              </w:rPr>
              <w:t>Jarek</w:t>
            </w:r>
            <w:proofErr w:type="spellEnd"/>
            <w:r w:rsidR="00CE0919" w:rsidRPr="4F5A007B">
              <w:rPr>
                <w:rFonts w:ascii="Times New Roman" w:eastAsia="Times New Roman" w:hAnsi="Times New Roman" w:cs="Times New Roman"/>
                <w:sz w:val="22"/>
                <w:szCs w:val="22"/>
              </w:rPr>
              <w:t xml:space="preserve"> Aronowski, Andre </w:t>
            </w:r>
            <w:proofErr w:type="spellStart"/>
            <w:r w:rsidR="00CE0919" w:rsidRPr="4F5A007B">
              <w:rPr>
                <w:rFonts w:ascii="Times New Roman" w:eastAsia="Times New Roman" w:hAnsi="Times New Roman" w:cs="Times New Roman"/>
                <w:sz w:val="22"/>
                <w:szCs w:val="22"/>
              </w:rPr>
              <w:t>Rogatko</w:t>
            </w:r>
            <w:proofErr w:type="spellEnd"/>
            <w:r w:rsidR="00CE0919" w:rsidRPr="4F5A007B">
              <w:rPr>
                <w:rFonts w:ascii="Times New Roman" w:eastAsia="Times New Roman" w:hAnsi="Times New Roman" w:cs="Times New Roman"/>
                <w:sz w:val="22"/>
                <w:szCs w:val="22"/>
              </w:rPr>
              <w:t xml:space="preserve">, Ryan </w:t>
            </w:r>
            <w:proofErr w:type="spellStart"/>
            <w:r w:rsidR="00CE0919" w:rsidRPr="4F5A007B">
              <w:rPr>
                <w:rFonts w:ascii="Times New Roman" w:eastAsia="Times New Roman" w:hAnsi="Times New Roman" w:cs="Times New Roman"/>
                <w:sz w:val="22"/>
                <w:szCs w:val="22"/>
              </w:rPr>
              <w:t>Cabeen</w:t>
            </w:r>
            <w:proofErr w:type="spellEnd"/>
            <w:r w:rsidR="00CE0919" w:rsidRPr="4F5A007B">
              <w:rPr>
                <w:rFonts w:ascii="Times New Roman" w:eastAsia="Times New Roman" w:hAnsi="Times New Roman" w:cs="Times New Roman"/>
                <w:sz w:val="22"/>
                <w:szCs w:val="22"/>
              </w:rPr>
              <w:t xml:space="preserve">, Cenk Ayata, Ali Herman, Lauren Sansing, </w:t>
            </w:r>
            <w:proofErr w:type="spellStart"/>
            <w:r w:rsidR="00CE0919" w:rsidRPr="4F5A007B">
              <w:rPr>
                <w:rFonts w:ascii="Times New Roman" w:eastAsia="Times New Roman" w:hAnsi="Times New Roman" w:cs="Times New Roman"/>
                <w:sz w:val="22"/>
                <w:szCs w:val="22"/>
              </w:rPr>
              <w:t>Basavaraju</w:t>
            </w:r>
            <w:proofErr w:type="spellEnd"/>
            <w:r w:rsidR="00CE0919" w:rsidRPr="4F5A007B">
              <w:rPr>
                <w:rFonts w:ascii="Times New Roman" w:eastAsia="Times New Roman" w:hAnsi="Times New Roman" w:cs="Times New Roman"/>
                <w:sz w:val="22"/>
                <w:szCs w:val="22"/>
              </w:rPr>
              <w:t xml:space="preserve"> Sanganahalli, </w:t>
            </w:r>
            <w:proofErr w:type="spellStart"/>
            <w:r w:rsidR="00CE0919" w:rsidRPr="4F5A007B">
              <w:rPr>
                <w:rFonts w:ascii="Times New Roman" w:eastAsia="Times New Roman" w:hAnsi="Times New Roman" w:cs="Times New Roman"/>
                <w:sz w:val="22"/>
                <w:szCs w:val="22"/>
              </w:rPr>
              <w:t>Shuning</w:t>
            </w:r>
            <w:proofErr w:type="spellEnd"/>
            <w:r w:rsidR="00CE0919" w:rsidRPr="4F5A007B">
              <w:rPr>
                <w:rFonts w:ascii="Times New Roman" w:eastAsia="Times New Roman" w:hAnsi="Times New Roman" w:cs="Times New Roman"/>
                <w:sz w:val="22"/>
                <w:szCs w:val="22"/>
              </w:rPr>
              <w:t xml:space="preserve"> Huang</w:t>
            </w:r>
            <w:r w:rsidR="00136596" w:rsidRPr="4F5A007B">
              <w:rPr>
                <w:rFonts w:ascii="Times New Roman" w:eastAsia="Times New Roman" w:hAnsi="Times New Roman" w:cs="Times New Roman"/>
                <w:sz w:val="22"/>
                <w:szCs w:val="22"/>
              </w:rPr>
              <w:t>, Ray</w:t>
            </w:r>
            <w:r w:rsidR="380531A2" w:rsidRPr="4F5A007B">
              <w:rPr>
                <w:rFonts w:ascii="Times New Roman" w:eastAsia="Times New Roman" w:hAnsi="Times New Roman" w:cs="Times New Roman"/>
                <w:sz w:val="22"/>
                <w:szCs w:val="22"/>
              </w:rPr>
              <w:t>mond</w:t>
            </w:r>
            <w:r w:rsidR="00136596" w:rsidRPr="4F5A007B">
              <w:rPr>
                <w:rFonts w:ascii="Times New Roman" w:eastAsia="Times New Roman" w:hAnsi="Times New Roman" w:cs="Times New Roman"/>
                <w:sz w:val="22"/>
                <w:szCs w:val="22"/>
              </w:rPr>
              <w:t xml:space="preserve"> Koehler, Enrique Leira,</w:t>
            </w:r>
            <w:r w:rsidR="6FC58CD7" w:rsidRPr="4F5A007B">
              <w:rPr>
                <w:rFonts w:ascii="Times New Roman" w:eastAsia="Times New Roman" w:hAnsi="Times New Roman" w:cs="Times New Roman"/>
                <w:sz w:val="22"/>
                <w:szCs w:val="22"/>
              </w:rPr>
              <w:t xml:space="preserve"> </w:t>
            </w:r>
            <w:r w:rsidR="00136596" w:rsidRPr="4F5A007B">
              <w:rPr>
                <w:rFonts w:ascii="Times New Roman" w:eastAsia="Times New Roman" w:hAnsi="Times New Roman" w:cs="Times New Roman"/>
                <w:sz w:val="22"/>
                <w:szCs w:val="22"/>
              </w:rPr>
              <w:t xml:space="preserve">Marcio </w:t>
            </w:r>
            <w:proofErr w:type="spellStart"/>
            <w:r w:rsidR="00136596" w:rsidRPr="4F5A007B">
              <w:rPr>
                <w:rFonts w:ascii="Times New Roman" w:eastAsia="Times New Roman" w:hAnsi="Times New Roman" w:cs="Times New Roman"/>
                <w:sz w:val="22"/>
                <w:szCs w:val="22"/>
              </w:rPr>
              <w:t>Diniz</w:t>
            </w:r>
            <w:proofErr w:type="spellEnd"/>
            <w:r w:rsidR="00136596" w:rsidRPr="4F5A007B">
              <w:rPr>
                <w:rFonts w:ascii="Times New Roman" w:eastAsia="Times New Roman" w:hAnsi="Times New Roman" w:cs="Times New Roman"/>
                <w:sz w:val="22"/>
                <w:szCs w:val="22"/>
              </w:rPr>
              <w:t>, Karisma Nagarkatti</w:t>
            </w:r>
          </w:p>
          <w:p w14:paraId="7CBBCD80" w14:textId="37EE9EBB" w:rsidR="0075360E" w:rsidRPr="009F3114" w:rsidRDefault="0075360E" w:rsidP="0075360E">
            <w:pPr>
              <w:spacing w:before="100" w:beforeAutospacing="1" w:after="100" w:afterAutospacing="1"/>
              <w:textAlignment w:val="baseline"/>
              <w:rPr>
                <w:rFonts w:ascii="Times" w:eastAsia="Times New Roman" w:hAnsi="Times" w:cs="Times New Roman"/>
                <w:sz w:val="22"/>
                <w:szCs w:val="22"/>
              </w:rPr>
            </w:pPr>
          </w:p>
        </w:tc>
      </w:tr>
    </w:tbl>
    <w:p w14:paraId="7D887321" w14:textId="77777777" w:rsidR="0075360E" w:rsidRPr="009F3114" w:rsidRDefault="0075360E" w:rsidP="0075360E">
      <w:pPr>
        <w:spacing w:before="100" w:beforeAutospacing="1" w:after="100" w:afterAutospacing="1"/>
        <w:textAlignment w:val="baseline"/>
        <w:rPr>
          <w:rFonts w:ascii="Times" w:eastAsia="Times New Roman" w:hAnsi="Times" w:cs="Calibri"/>
          <w:color w:val="FF0000"/>
          <w:sz w:val="22"/>
          <w:szCs w:val="22"/>
        </w:rPr>
      </w:pPr>
      <w:r w:rsidRPr="009F3114">
        <w:rPr>
          <w:rFonts w:ascii="Times" w:eastAsia="Times New Roman" w:hAnsi="Times" w:cs="Calibri"/>
          <w:b/>
          <w:bCs/>
          <w:color w:val="FF0000"/>
          <w:sz w:val="22"/>
          <w:szCs w:val="22"/>
        </w:rPr>
        <w:t>Agenda Items</w:t>
      </w:r>
      <w:r w:rsidRPr="009F3114">
        <w:rPr>
          <w:rFonts w:ascii="Times New Roman" w:eastAsia="Times New Roman" w:hAnsi="Times New Roman" w:cs="Times New Roman"/>
          <w:b/>
          <w:bCs/>
          <w:color w:val="FF0000"/>
          <w:sz w:val="22"/>
          <w:szCs w:val="22"/>
        </w:rPr>
        <w:t>  </w:t>
      </w:r>
      <w:r w:rsidRPr="009F3114">
        <w:rPr>
          <w:rFonts w:ascii="Times New Roman" w:eastAsia="Times New Roman" w:hAnsi="Times New Roman" w:cs="Times New Roman"/>
          <w:color w:val="FF0000"/>
          <w:sz w:val="22"/>
          <w:szCs w:val="22"/>
        </w:rPr>
        <w:t> </w:t>
      </w:r>
      <w:r w:rsidRPr="009F3114">
        <w:rPr>
          <w:rFonts w:ascii="Times" w:eastAsia="Times New Roman" w:hAnsi="Times" w:cs="Calibri"/>
          <w:color w:val="FF0000"/>
          <w:sz w:val="22"/>
          <w:szCs w:val="22"/>
        </w:rPr>
        <w:t> </w:t>
      </w:r>
    </w:p>
    <w:p w14:paraId="63FAD856" w14:textId="584C415A" w:rsidR="00497F59" w:rsidRDefault="00497F59" w:rsidP="009F3114">
      <w:pPr>
        <w:pStyle w:val="ListParagraph"/>
        <w:numPr>
          <w:ilvl w:val="0"/>
          <w:numId w:val="10"/>
        </w:numPr>
        <w:spacing w:before="100" w:beforeAutospacing="1" w:after="100" w:afterAutospacing="1"/>
        <w:textAlignment w:val="baseline"/>
        <w:rPr>
          <w:rFonts w:ascii="Times" w:eastAsia="Times New Roman" w:hAnsi="Times" w:cs="Times New Roman"/>
          <w:b/>
          <w:bCs/>
          <w:sz w:val="22"/>
          <w:szCs w:val="22"/>
        </w:rPr>
      </w:pPr>
      <w:r>
        <w:rPr>
          <w:rFonts w:ascii="Times" w:eastAsia="Times New Roman" w:hAnsi="Times" w:cs="Times New Roman"/>
          <w:b/>
          <w:bCs/>
          <w:sz w:val="22"/>
          <w:szCs w:val="22"/>
        </w:rPr>
        <w:t xml:space="preserve">Recruitment Update </w:t>
      </w:r>
    </w:p>
    <w:p w14:paraId="0073F63C" w14:textId="04359F28" w:rsidR="00136596" w:rsidRPr="00D32F90" w:rsidRDefault="00136596" w:rsidP="00136596">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00D32F90">
        <w:rPr>
          <w:rFonts w:ascii="Times" w:eastAsia="Times New Roman" w:hAnsi="Times" w:cs="Times New Roman"/>
          <w:sz w:val="22"/>
          <w:szCs w:val="22"/>
        </w:rPr>
        <w:t xml:space="preserve">Sites need to enroll an equal number of males and females per surgery day. </w:t>
      </w:r>
    </w:p>
    <w:p w14:paraId="7E1B366B" w14:textId="08216133" w:rsidR="00136596" w:rsidRPr="00D32F90" w:rsidRDefault="00136596" w:rsidP="45B68219">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5B68219">
        <w:rPr>
          <w:rFonts w:ascii="Times" w:eastAsia="Times New Roman" w:hAnsi="Times" w:cs="Times New Roman"/>
          <w:sz w:val="22"/>
          <w:szCs w:val="22"/>
        </w:rPr>
        <w:t xml:space="preserve">Doppler drops </w:t>
      </w:r>
      <w:r w:rsidR="40C37C77" w:rsidRPr="45B68219">
        <w:rPr>
          <w:rFonts w:ascii="Times" w:eastAsia="Times New Roman" w:hAnsi="Times" w:cs="Times New Roman"/>
          <w:sz w:val="22"/>
          <w:szCs w:val="22"/>
        </w:rPr>
        <w:t xml:space="preserve">after occlusion </w:t>
      </w:r>
      <w:r w:rsidRPr="45B68219">
        <w:rPr>
          <w:rFonts w:ascii="Times" w:eastAsia="Times New Roman" w:hAnsi="Times" w:cs="Times New Roman"/>
          <w:sz w:val="22"/>
          <w:szCs w:val="22"/>
        </w:rPr>
        <w:t>and mortality</w:t>
      </w:r>
      <w:r w:rsidR="0FAB6B8D" w:rsidRPr="45B68219">
        <w:rPr>
          <w:rFonts w:ascii="Times" w:eastAsia="Times New Roman" w:hAnsi="Times" w:cs="Times New Roman"/>
          <w:sz w:val="22"/>
          <w:szCs w:val="22"/>
        </w:rPr>
        <w:t xml:space="preserve"> rates</w:t>
      </w:r>
      <w:r w:rsidRPr="45B68219">
        <w:rPr>
          <w:rFonts w:ascii="Times" w:eastAsia="Times New Roman" w:hAnsi="Times" w:cs="Times New Roman"/>
          <w:sz w:val="22"/>
          <w:szCs w:val="22"/>
        </w:rPr>
        <w:t xml:space="preserve"> are where </w:t>
      </w:r>
      <w:r w:rsidR="776275C5" w:rsidRPr="45B68219">
        <w:rPr>
          <w:rFonts w:ascii="Times" w:eastAsia="Times New Roman" w:hAnsi="Times" w:cs="Times New Roman"/>
          <w:sz w:val="22"/>
          <w:szCs w:val="22"/>
        </w:rPr>
        <w:t>they</w:t>
      </w:r>
      <w:r w:rsidRPr="45B68219">
        <w:rPr>
          <w:rFonts w:ascii="Times" w:eastAsia="Times New Roman" w:hAnsi="Times" w:cs="Times New Roman"/>
          <w:sz w:val="22"/>
          <w:szCs w:val="22"/>
        </w:rPr>
        <w:t xml:space="preserve"> should be. Neuroscores do not indicate severe strokes. </w:t>
      </w:r>
    </w:p>
    <w:p w14:paraId="3DCED33E" w14:textId="6DFFEEFC" w:rsidR="00136596" w:rsidRPr="00D32F90" w:rsidRDefault="00136596" w:rsidP="22E02085">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5B68219">
        <w:rPr>
          <w:rFonts w:ascii="Times" w:eastAsia="Times New Roman" w:hAnsi="Times" w:cs="Times New Roman"/>
          <w:sz w:val="22"/>
          <w:szCs w:val="22"/>
        </w:rPr>
        <w:t>Suggestion to ask sites to save Laser Doppler</w:t>
      </w:r>
      <w:r w:rsidR="57866F35" w:rsidRPr="45B68219">
        <w:rPr>
          <w:rFonts w:ascii="Times" w:eastAsia="Times New Roman" w:hAnsi="Times" w:cs="Times New Roman"/>
          <w:sz w:val="22"/>
          <w:szCs w:val="22"/>
        </w:rPr>
        <w:t xml:space="preserve"> readouts</w:t>
      </w:r>
      <w:r w:rsidRPr="45B68219">
        <w:rPr>
          <w:rFonts w:ascii="Times" w:eastAsia="Times New Roman" w:hAnsi="Times" w:cs="Times New Roman"/>
          <w:sz w:val="22"/>
          <w:szCs w:val="22"/>
        </w:rPr>
        <w:t>. Sites should be saving files in such a way that you can retrieve source data</w:t>
      </w:r>
      <w:ins w:id="0" w:author="Jessica Lamb" w:date="2020-11-02T23:18:00Z">
        <w:r w:rsidR="46F3CA2B" w:rsidRPr="45B68219">
          <w:rPr>
            <w:rFonts w:ascii="Times" w:eastAsia="Times New Roman" w:hAnsi="Times" w:cs="Times New Roman"/>
            <w:sz w:val="22"/>
            <w:szCs w:val="22"/>
          </w:rPr>
          <w:t>.</w:t>
        </w:r>
      </w:ins>
      <w:r w:rsidRPr="45B68219">
        <w:rPr>
          <w:rFonts w:ascii="Times" w:eastAsia="Times New Roman" w:hAnsi="Times" w:cs="Times New Roman"/>
          <w:sz w:val="22"/>
          <w:szCs w:val="22"/>
        </w:rPr>
        <w:t xml:space="preserve"> </w:t>
      </w:r>
      <w:r w:rsidR="6B93151B" w:rsidRPr="45B68219">
        <w:rPr>
          <w:rFonts w:ascii="Times" w:eastAsia="Times New Roman" w:hAnsi="Times" w:cs="Times New Roman"/>
          <w:sz w:val="22"/>
          <w:szCs w:val="22"/>
        </w:rPr>
        <w:t>I</w:t>
      </w:r>
      <w:r w:rsidRPr="45B68219">
        <w:rPr>
          <w:rFonts w:ascii="Times" w:eastAsia="Times New Roman" w:hAnsi="Times" w:cs="Times New Roman"/>
          <w:sz w:val="22"/>
          <w:szCs w:val="22"/>
        </w:rPr>
        <w:t xml:space="preserve">n the meantime. CC to draft an </w:t>
      </w:r>
      <w:r w:rsidR="6A94D854" w:rsidRPr="45B68219">
        <w:rPr>
          <w:rFonts w:ascii="Times" w:eastAsia="Times New Roman" w:hAnsi="Times" w:cs="Times New Roman"/>
          <w:sz w:val="22"/>
          <w:szCs w:val="22"/>
        </w:rPr>
        <w:t xml:space="preserve">SOP regarding source verification of original data. </w:t>
      </w:r>
    </w:p>
    <w:p w14:paraId="01CFC146" w14:textId="26B0E953" w:rsidR="00136596" w:rsidRPr="00D32F90" w:rsidRDefault="00136596" w:rsidP="45B68219">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5B68219">
        <w:rPr>
          <w:rFonts w:ascii="Times" w:eastAsia="Times New Roman" w:hAnsi="Times" w:cs="Times New Roman"/>
          <w:sz w:val="22"/>
          <w:szCs w:val="22"/>
        </w:rPr>
        <w:t xml:space="preserve">Video Stats: CC is waiting on 501 Assigned videos. CC asks </w:t>
      </w:r>
      <w:r w:rsidR="5A9B7039" w:rsidRPr="45B68219">
        <w:rPr>
          <w:rFonts w:ascii="Times" w:eastAsia="Times New Roman" w:hAnsi="Times" w:cs="Times New Roman"/>
          <w:sz w:val="22"/>
          <w:szCs w:val="22"/>
        </w:rPr>
        <w:t xml:space="preserve">every site </w:t>
      </w:r>
      <w:r w:rsidRPr="45B68219">
        <w:rPr>
          <w:rFonts w:ascii="Times" w:eastAsia="Times New Roman" w:hAnsi="Times" w:cs="Times New Roman"/>
          <w:sz w:val="22"/>
          <w:szCs w:val="22"/>
        </w:rPr>
        <w:t xml:space="preserve">PI to meet with team to incentivize teams to turn in scores for assigned videos to answer the question whether 3 raters per video is needed. </w:t>
      </w:r>
      <w:r w:rsidR="12CA5CAA" w:rsidRPr="45B68219">
        <w:rPr>
          <w:rFonts w:ascii="Times" w:eastAsia="Times New Roman" w:hAnsi="Times" w:cs="Times New Roman"/>
          <w:sz w:val="22"/>
          <w:szCs w:val="22"/>
        </w:rPr>
        <w:t xml:space="preserve">Since we are now beginning 30-day assessments on top of weekly baseline and day 7 assessments, the volume of work will be growing. Sites are encouraged to stay ahead of the </w:t>
      </w:r>
      <w:proofErr w:type="gramStart"/>
      <w:r w:rsidR="12CA5CAA" w:rsidRPr="45B68219">
        <w:rPr>
          <w:rFonts w:ascii="Times" w:eastAsia="Times New Roman" w:hAnsi="Times" w:cs="Times New Roman"/>
          <w:sz w:val="22"/>
          <w:szCs w:val="22"/>
        </w:rPr>
        <w:t>work flow</w:t>
      </w:r>
      <w:proofErr w:type="gramEnd"/>
      <w:r w:rsidR="12CA5CAA" w:rsidRPr="45B68219">
        <w:rPr>
          <w:rFonts w:ascii="Times" w:eastAsia="Times New Roman" w:hAnsi="Times" w:cs="Times New Roman"/>
          <w:sz w:val="22"/>
          <w:szCs w:val="22"/>
        </w:rPr>
        <w:t>.</w:t>
      </w:r>
    </w:p>
    <w:p w14:paraId="480435C0" w14:textId="559A2340" w:rsidR="00497F59" w:rsidRDefault="00497F59" w:rsidP="00497F59">
      <w:pPr>
        <w:pStyle w:val="ListParagraph"/>
        <w:numPr>
          <w:ilvl w:val="0"/>
          <w:numId w:val="10"/>
        </w:numPr>
        <w:spacing w:before="100" w:beforeAutospacing="1" w:after="100" w:afterAutospacing="1"/>
        <w:textAlignment w:val="baseline"/>
        <w:rPr>
          <w:rFonts w:ascii="Times" w:eastAsia="Times New Roman" w:hAnsi="Times" w:cs="Times New Roman"/>
          <w:b/>
          <w:bCs/>
          <w:sz w:val="22"/>
          <w:szCs w:val="22"/>
        </w:rPr>
      </w:pPr>
      <w:r w:rsidRPr="4F5A007B">
        <w:rPr>
          <w:rFonts w:ascii="Times" w:eastAsia="Times New Roman" w:hAnsi="Times" w:cs="Times New Roman"/>
          <w:b/>
          <w:bCs/>
          <w:sz w:val="22"/>
          <w:szCs w:val="22"/>
        </w:rPr>
        <w:t xml:space="preserve">Report on RIC from IW </w:t>
      </w:r>
    </w:p>
    <w:p w14:paraId="71586B49" w14:textId="561BED47" w:rsidR="0008334C" w:rsidRDefault="0008334C" w:rsidP="4F899A52">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6E2322AB">
        <w:rPr>
          <w:rFonts w:ascii="Times" w:eastAsia="Times New Roman" w:hAnsi="Times" w:cs="Times New Roman"/>
          <w:sz w:val="22"/>
          <w:szCs w:val="22"/>
        </w:rPr>
        <w:t xml:space="preserve">Dr. </w:t>
      </w:r>
      <w:proofErr w:type="spellStart"/>
      <w:r w:rsidRPr="6E2322AB">
        <w:rPr>
          <w:rFonts w:ascii="Times" w:eastAsia="Times New Roman" w:hAnsi="Times" w:cs="Times New Roman"/>
          <w:sz w:val="22"/>
          <w:szCs w:val="22"/>
        </w:rPr>
        <w:t>Dhanesha</w:t>
      </w:r>
      <w:proofErr w:type="spellEnd"/>
      <w:r w:rsidRPr="6E2322AB">
        <w:rPr>
          <w:rFonts w:ascii="Times" w:eastAsia="Times New Roman" w:hAnsi="Times" w:cs="Times New Roman"/>
          <w:sz w:val="22"/>
          <w:szCs w:val="22"/>
        </w:rPr>
        <w:t xml:space="preserve"> shared his experience with RIC.  Initially planned asleep surgeries but realized it would not be possible unless you perform treatment at night. IW liked to switch to the awake surgery because IW spent less amount of time doing the surgery. Surgery planned early in the morning. Last </w:t>
      </w:r>
      <w:r w:rsidR="2F37C536" w:rsidRPr="6E2322AB">
        <w:rPr>
          <w:rFonts w:ascii="Times" w:eastAsia="Times New Roman" w:hAnsi="Times" w:cs="Times New Roman"/>
          <w:sz w:val="22"/>
          <w:szCs w:val="22"/>
        </w:rPr>
        <w:t>treatment</w:t>
      </w:r>
      <w:r w:rsidRPr="6E2322AB">
        <w:rPr>
          <w:rFonts w:ascii="Times" w:eastAsia="Times New Roman" w:hAnsi="Times" w:cs="Times New Roman"/>
          <w:sz w:val="22"/>
          <w:szCs w:val="22"/>
        </w:rPr>
        <w:t xml:space="preserve"> was at 10pm at night. IW turned in post-mortem images for deceased mice. Initially optimizing with mice </w:t>
      </w:r>
      <w:r w:rsidR="0924C666" w:rsidRPr="6E2322AB">
        <w:rPr>
          <w:rFonts w:ascii="Times" w:eastAsia="Times New Roman" w:hAnsi="Times" w:cs="Times New Roman"/>
          <w:sz w:val="22"/>
          <w:szCs w:val="22"/>
        </w:rPr>
        <w:t xml:space="preserve">anesthesia </w:t>
      </w:r>
      <w:r w:rsidRPr="6E2322AB">
        <w:rPr>
          <w:rFonts w:ascii="Times" w:eastAsia="Times New Roman" w:hAnsi="Times" w:cs="Times New Roman"/>
          <w:sz w:val="22"/>
          <w:szCs w:val="22"/>
        </w:rPr>
        <w:t xml:space="preserve">helped to determine </w:t>
      </w:r>
      <w:r w:rsidR="67A44D01" w:rsidRPr="6E2322AB">
        <w:rPr>
          <w:rFonts w:ascii="Times" w:eastAsia="Times New Roman" w:hAnsi="Times" w:cs="Times New Roman"/>
          <w:sz w:val="22"/>
          <w:szCs w:val="22"/>
        </w:rPr>
        <w:t xml:space="preserve">lowest </w:t>
      </w:r>
      <w:r w:rsidRPr="6E2322AB">
        <w:rPr>
          <w:rFonts w:ascii="Times" w:eastAsia="Times New Roman" w:hAnsi="Times" w:cs="Times New Roman"/>
          <w:sz w:val="22"/>
          <w:szCs w:val="22"/>
        </w:rPr>
        <w:t xml:space="preserve">amount of </w:t>
      </w:r>
      <w:proofErr w:type="spellStart"/>
      <w:r w:rsidRPr="6E2322AB">
        <w:rPr>
          <w:rFonts w:ascii="Times" w:eastAsia="Times New Roman" w:hAnsi="Times" w:cs="Times New Roman"/>
          <w:sz w:val="22"/>
          <w:szCs w:val="22"/>
        </w:rPr>
        <w:t>Isofluorane</w:t>
      </w:r>
      <w:proofErr w:type="spellEnd"/>
      <w:r w:rsidRPr="6E2322AB">
        <w:rPr>
          <w:rFonts w:ascii="Times" w:eastAsia="Times New Roman" w:hAnsi="Times" w:cs="Times New Roman"/>
          <w:sz w:val="22"/>
          <w:szCs w:val="22"/>
        </w:rPr>
        <w:t xml:space="preserve">. </w:t>
      </w:r>
    </w:p>
    <w:p w14:paraId="38B8212B" w14:textId="0490A9BB" w:rsidR="0008334C" w:rsidRDefault="0008334C" w:rsidP="45B68219">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5B68219">
        <w:rPr>
          <w:rFonts w:ascii="Times" w:eastAsia="Times New Roman" w:hAnsi="Times" w:cs="Times New Roman"/>
          <w:sz w:val="22"/>
          <w:szCs w:val="22"/>
        </w:rPr>
        <w:t>Questions about RIC: How did you time D</w:t>
      </w:r>
      <w:r w:rsidR="5A175D10" w:rsidRPr="45B68219">
        <w:rPr>
          <w:rFonts w:ascii="Times" w:eastAsia="Times New Roman" w:hAnsi="Times" w:cs="Times New Roman"/>
          <w:sz w:val="22"/>
          <w:szCs w:val="22"/>
        </w:rPr>
        <w:t>ay</w:t>
      </w:r>
      <w:r w:rsidRPr="45B68219">
        <w:rPr>
          <w:rFonts w:ascii="Times" w:eastAsia="Times New Roman" w:hAnsi="Times" w:cs="Times New Roman"/>
          <w:sz w:val="22"/>
          <w:szCs w:val="22"/>
        </w:rPr>
        <w:t>2 MRI and RIC treatment, 2 anesthesia doses that day for the mouse. What order should the network decide on? Might not be possible to standardize depending</w:t>
      </w:r>
      <w:r w:rsidR="217D39F5" w:rsidRPr="45B68219">
        <w:rPr>
          <w:rFonts w:ascii="Times" w:eastAsia="Times New Roman" w:hAnsi="Times" w:cs="Times New Roman"/>
          <w:sz w:val="22"/>
          <w:szCs w:val="22"/>
        </w:rPr>
        <w:t>. Sites were advised to consider how they will handle Day 2 RIC and MRI to avoid multiple anesthetics.</w:t>
      </w:r>
    </w:p>
    <w:p w14:paraId="154733C8" w14:textId="546DCAFC" w:rsidR="00497F59" w:rsidRDefault="00497F59" w:rsidP="00497F59">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Calibration</w:t>
      </w:r>
      <w:r w:rsidR="0008334C" w:rsidRPr="4F5A007B">
        <w:rPr>
          <w:rFonts w:ascii="Times" w:eastAsia="Times New Roman" w:hAnsi="Times" w:cs="Times New Roman"/>
          <w:sz w:val="22"/>
          <w:szCs w:val="22"/>
        </w:rPr>
        <w:t xml:space="preserve">: Image of Manometer at IW shown. Manometer reads in 26.61 </w:t>
      </w:r>
      <w:proofErr w:type="spellStart"/>
      <w:r w:rsidR="0008334C" w:rsidRPr="4F5A007B">
        <w:rPr>
          <w:rFonts w:ascii="Times" w:eastAsia="Times New Roman" w:hAnsi="Times" w:cs="Times New Roman"/>
          <w:sz w:val="22"/>
          <w:szCs w:val="22"/>
        </w:rPr>
        <w:t>kiloPascals</w:t>
      </w:r>
      <w:proofErr w:type="spellEnd"/>
      <w:r w:rsidR="0008334C" w:rsidRPr="4F5A007B">
        <w:rPr>
          <w:rFonts w:ascii="Times" w:eastAsia="Times New Roman" w:hAnsi="Times" w:cs="Times New Roman"/>
          <w:sz w:val="22"/>
          <w:szCs w:val="22"/>
        </w:rPr>
        <w:t xml:space="preserve"> converts to 200mmHg. CC requests that sites once RIC is assembled please photo document the manometer reading. </w:t>
      </w:r>
    </w:p>
    <w:p w14:paraId="4CEFF025" w14:textId="69996253" w:rsidR="00714E82" w:rsidRPr="00497F59" w:rsidRDefault="00714E82" w:rsidP="00497F59">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RIC Rotation: YL-&gt;UT-&gt;JH-&gt;MG</w:t>
      </w:r>
    </w:p>
    <w:p w14:paraId="394B0B76" w14:textId="274281EE" w:rsidR="009F3114" w:rsidRPr="009F3114" w:rsidRDefault="009F3114" w:rsidP="4F5A007B">
      <w:pPr>
        <w:pStyle w:val="ListParagraph"/>
        <w:numPr>
          <w:ilvl w:val="0"/>
          <w:numId w:val="10"/>
        </w:numPr>
        <w:spacing w:before="100" w:beforeAutospacing="1" w:after="100" w:afterAutospacing="1"/>
        <w:textAlignment w:val="baseline"/>
        <w:rPr>
          <w:rFonts w:ascii="Times" w:eastAsia="Times New Roman" w:hAnsi="Times" w:cs="Times New Roman"/>
          <w:b/>
          <w:bCs/>
          <w:sz w:val="22"/>
          <w:szCs w:val="22"/>
        </w:rPr>
      </w:pPr>
      <w:r w:rsidRPr="4F5A007B">
        <w:rPr>
          <w:rFonts w:ascii="Times" w:eastAsia="Times New Roman" w:hAnsi="Times" w:cs="Times New Roman"/>
          <w:b/>
          <w:bCs/>
          <w:sz w:val="22"/>
          <w:szCs w:val="22"/>
        </w:rPr>
        <w:t>Protocol Deviations</w:t>
      </w:r>
      <w:r w:rsidR="3A7AD9CB" w:rsidRPr="4F5A007B">
        <w:rPr>
          <w:rFonts w:ascii="Times" w:eastAsia="Times New Roman" w:hAnsi="Times" w:cs="Times New Roman"/>
          <w:b/>
          <w:bCs/>
          <w:sz w:val="22"/>
          <w:szCs w:val="22"/>
        </w:rPr>
        <w:t xml:space="preserve"> –</w:t>
      </w:r>
      <w:r w:rsidR="3A7AD9CB" w:rsidRPr="4F5A007B">
        <w:rPr>
          <w:rFonts w:ascii="Times" w:eastAsia="Times New Roman" w:hAnsi="Times" w:cs="Times New Roman"/>
          <w:b/>
          <w:bCs/>
          <w:color w:val="FF0000"/>
          <w:sz w:val="22"/>
          <w:szCs w:val="22"/>
        </w:rPr>
        <w:t>not addressed</w:t>
      </w:r>
    </w:p>
    <w:p w14:paraId="20CDD23F" w14:textId="5ACE9F4C" w:rsidR="009F3114" w:rsidRPr="009F3114" w:rsidRDefault="009F3114" w:rsidP="45B68219">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5B68219">
        <w:rPr>
          <w:rFonts w:ascii="Times" w:eastAsia="Times New Roman" w:hAnsi="Times" w:cs="Times New Roman"/>
          <w:sz w:val="22"/>
          <w:szCs w:val="22"/>
        </w:rPr>
        <w:t>Age of mice</w:t>
      </w:r>
      <w:r w:rsidR="23F488DE" w:rsidRPr="45B68219">
        <w:rPr>
          <w:rFonts w:ascii="Times" w:eastAsia="Times New Roman" w:hAnsi="Times" w:cs="Times New Roman"/>
          <w:sz w:val="22"/>
          <w:szCs w:val="22"/>
        </w:rPr>
        <w:t xml:space="preserve">—sites are asked to pay careful attention to the ages of the mice and randomize mice that are within the target age range. </w:t>
      </w:r>
    </w:p>
    <w:p w14:paraId="1307884A" w14:textId="0055BE70" w:rsidR="009F3114" w:rsidRPr="009F3114" w:rsidRDefault="009F3114" w:rsidP="4F5A007B">
      <w:pPr>
        <w:pStyle w:val="ListParagraph"/>
        <w:numPr>
          <w:ilvl w:val="0"/>
          <w:numId w:val="10"/>
        </w:numPr>
        <w:spacing w:before="100" w:beforeAutospacing="1" w:after="100" w:afterAutospacing="1"/>
        <w:textAlignment w:val="baseline"/>
        <w:rPr>
          <w:rFonts w:ascii="Times" w:eastAsia="Times New Roman" w:hAnsi="Times" w:cs="Times New Roman"/>
          <w:b/>
          <w:bCs/>
          <w:sz w:val="22"/>
          <w:szCs w:val="22"/>
        </w:rPr>
      </w:pPr>
      <w:r w:rsidRPr="4F5A007B">
        <w:rPr>
          <w:rFonts w:ascii="Times" w:eastAsia="Times New Roman" w:hAnsi="Times" w:cs="Times New Roman"/>
          <w:b/>
          <w:bCs/>
          <w:sz w:val="22"/>
          <w:szCs w:val="22"/>
        </w:rPr>
        <w:lastRenderedPageBreak/>
        <w:t>M/F Housing</w:t>
      </w:r>
      <w:r w:rsidRPr="4F5A007B">
        <w:rPr>
          <w:rFonts w:ascii="Times" w:eastAsia="Times New Roman" w:hAnsi="Times" w:cs="Times New Roman"/>
          <w:sz w:val="22"/>
          <w:szCs w:val="22"/>
        </w:rPr>
        <w:t xml:space="preserve">-How are sites separating M/F for surgeries scheduled on the same day? </w:t>
      </w:r>
      <w:r w:rsidR="15375B19" w:rsidRPr="4F5A007B">
        <w:rPr>
          <w:rFonts w:ascii="Times" w:eastAsia="Times New Roman" w:hAnsi="Times" w:cs="Times New Roman"/>
          <w:b/>
          <w:bCs/>
          <w:color w:val="FF0000"/>
          <w:sz w:val="22"/>
          <w:szCs w:val="22"/>
        </w:rPr>
        <w:t>-not addressed</w:t>
      </w:r>
    </w:p>
    <w:p w14:paraId="7D688D3C" w14:textId="77777777" w:rsidR="009F3114" w:rsidRPr="009F3114" w:rsidRDefault="009F3114" w:rsidP="009F3114">
      <w:pPr>
        <w:pStyle w:val="ListParagraph"/>
        <w:numPr>
          <w:ilvl w:val="0"/>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b/>
          <w:bCs/>
          <w:sz w:val="22"/>
          <w:szCs w:val="22"/>
        </w:rPr>
        <w:t>Reminder</w:t>
      </w:r>
    </w:p>
    <w:p w14:paraId="16083841" w14:textId="77777777" w:rsidR="009F3114" w:rsidRPr="009F3114" w:rsidRDefault="009F3114" w:rsidP="009F3114">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u w:val="single"/>
        </w:rPr>
        <w:t xml:space="preserve">Enrollment Forms SOP 4:  </w:t>
      </w:r>
      <w:r w:rsidRPr="4F5A007B">
        <w:rPr>
          <w:rFonts w:ascii="Times" w:eastAsia="Times New Roman" w:hAnsi="Times" w:cs="Times New Roman"/>
          <w:sz w:val="22"/>
          <w:szCs w:val="22"/>
        </w:rPr>
        <w:t xml:space="preserve">Enroll the mouse in the REDCap database at least one week before the planned </w:t>
      </w:r>
      <w:proofErr w:type="spellStart"/>
      <w:r w:rsidRPr="4F5A007B">
        <w:rPr>
          <w:rFonts w:ascii="Times" w:eastAsia="Times New Roman" w:hAnsi="Times" w:cs="Times New Roman"/>
          <w:sz w:val="22"/>
          <w:szCs w:val="22"/>
        </w:rPr>
        <w:t>MCAo</w:t>
      </w:r>
      <w:proofErr w:type="spellEnd"/>
      <w:r w:rsidRPr="4F5A007B">
        <w:rPr>
          <w:rFonts w:ascii="Times" w:eastAsia="Times New Roman" w:hAnsi="Times" w:cs="Times New Roman"/>
          <w:sz w:val="22"/>
          <w:szCs w:val="22"/>
        </w:rPr>
        <w:t xml:space="preserve"> date</w:t>
      </w:r>
    </w:p>
    <w:p w14:paraId="23044AB6" w14:textId="59D080BA" w:rsidR="009F3114" w:rsidRPr="00782839" w:rsidRDefault="009F3114" w:rsidP="009F3114">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u w:val="single"/>
        </w:rPr>
        <w:t>ITT Forms SOP 5:</w:t>
      </w:r>
      <w:r w:rsidRPr="4F5A007B">
        <w:rPr>
          <w:rFonts w:ascii="Times" w:eastAsia="Times New Roman" w:hAnsi="Times" w:cs="Times New Roman"/>
          <w:sz w:val="22"/>
          <w:szCs w:val="22"/>
        </w:rPr>
        <w:t xml:space="preserve"> </w:t>
      </w:r>
      <w:r w:rsidRPr="4F5A007B">
        <w:rPr>
          <w:rFonts w:ascii="Times" w:hAnsi="Times" w:cs="Times New Roman"/>
          <w:sz w:val="22"/>
          <w:szCs w:val="22"/>
        </w:rPr>
        <w:t>Submit ITT forms at least 48 business hours (preferably 72-96 hours) prior to day of surgery</w:t>
      </w:r>
    </w:p>
    <w:p w14:paraId="2EE73849" w14:textId="6330C756" w:rsidR="00782839" w:rsidRDefault="00782839" w:rsidP="009F3114">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Video Uploads into IDA: Accurate Labeling</w:t>
      </w:r>
    </w:p>
    <w:p w14:paraId="7B19E0C2" w14:textId="5D578B4D" w:rsidR="00714E82" w:rsidRPr="00714E82" w:rsidRDefault="00714E82" w:rsidP="00714E82">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REDCap data entry accuracy </w:t>
      </w:r>
    </w:p>
    <w:p w14:paraId="0DCBBA02" w14:textId="77777777" w:rsidR="006B7997" w:rsidRPr="009F3114" w:rsidRDefault="006B7997" w:rsidP="006B7997">
      <w:pPr>
        <w:pStyle w:val="ListParagraph"/>
        <w:numPr>
          <w:ilvl w:val="0"/>
          <w:numId w:val="10"/>
        </w:numPr>
        <w:spacing w:before="100" w:beforeAutospacing="1" w:after="100" w:afterAutospacing="1"/>
        <w:textAlignment w:val="baseline"/>
        <w:rPr>
          <w:rFonts w:ascii="Times" w:eastAsia="Times New Roman" w:hAnsi="Times" w:cs="Times New Roman"/>
          <w:b/>
          <w:bCs/>
          <w:sz w:val="22"/>
          <w:szCs w:val="22"/>
        </w:rPr>
      </w:pPr>
      <w:r w:rsidRPr="4F5A007B">
        <w:rPr>
          <w:rFonts w:ascii="Times" w:eastAsia="Times New Roman" w:hAnsi="Times" w:cs="Times New Roman"/>
          <w:b/>
          <w:bCs/>
          <w:sz w:val="22"/>
          <w:szCs w:val="22"/>
        </w:rPr>
        <w:t xml:space="preserve">Holiday Planning and Planned surgeries </w:t>
      </w:r>
    </w:p>
    <w:p w14:paraId="4F360728" w14:textId="77777777" w:rsidR="006B7997" w:rsidRDefault="006B7997" w:rsidP="006B7997">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Nov 15-Nov 31st surgeries? 12/15-12/31 MRI 1/15-1/31</w:t>
      </w:r>
    </w:p>
    <w:p w14:paraId="6AEC7EDC" w14:textId="6CA4F180" w:rsidR="006B7997" w:rsidRPr="006B7997" w:rsidRDefault="006B7997" w:rsidP="4F5A007B">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CC closed</w:t>
      </w:r>
      <w:r w:rsidR="23DD9D3D" w:rsidRPr="4F5A007B">
        <w:rPr>
          <w:rFonts w:ascii="Times" w:eastAsia="Times New Roman" w:hAnsi="Times" w:cs="Times New Roman"/>
          <w:sz w:val="22"/>
          <w:szCs w:val="22"/>
        </w:rPr>
        <w:t xml:space="preserve"> and will not be performing randomizations on the following days: </w:t>
      </w:r>
      <w:r w:rsidRPr="4F5A007B">
        <w:rPr>
          <w:rFonts w:ascii="Times" w:eastAsia="Times New Roman" w:hAnsi="Times" w:cs="Times New Roman"/>
          <w:sz w:val="22"/>
          <w:szCs w:val="22"/>
        </w:rPr>
        <w:t>11/26-11/27; 12/25; 12/28-12/31</w:t>
      </w:r>
    </w:p>
    <w:p w14:paraId="00D96D5B" w14:textId="699DEF26" w:rsidR="009F3114" w:rsidRPr="009F3114" w:rsidRDefault="009F3114" w:rsidP="009F3114">
      <w:pPr>
        <w:pStyle w:val="ListParagraph"/>
        <w:numPr>
          <w:ilvl w:val="0"/>
          <w:numId w:val="10"/>
        </w:numPr>
        <w:spacing w:before="100" w:beforeAutospacing="1" w:after="100" w:afterAutospacing="1"/>
        <w:textAlignment w:val="baseline"/>
        <w:rPr>
          <w:rFonts w:ascii="Times" w:eastAsia="Times New Roman" w:hAnsi="Times" w:cs="Times New Roman"/>
          <w:b/>
          <w:bCs/>
          <w:sz w:val="22"/>
          <w:szCs w:val="22"/>
        </w:rPr>
      </w:pPr>
      <w:r w:rsidRPr="4F5A007B">
        <w:rPr>
          <w:rFonts w:ascii="Times" w:eastAsia="Times New Roman" w:hAnsi="Times" w:cs="Times New Roman"/>
          <w:b/>
          <w:bCs/>
          <w:sz w:val="22"/>
          <w:szCs w:val="22"/>
        </w:rPr>
        <w:t xml:space="preserve">Plan for Stage 2 </w:t>
      </w:r>
    </w:p>
    <w:p w14:paraId="4CC8E20F" w14:textId="00D4AF78" w:rsidR="00661276" w:rsidRDefault="46A38820" w:rsidP="4F5A007B">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5B68219">
        <w:rPr>
          <w:rFonts w:ascii="Times" w:eastAsia="Times New Roman" w:hAnsi="Times" w:cs="Times New Roman"/>
          <w:sz w:val="22"/>
          <w:szCs w:val="22"/>
        </w:rPr>
        <w:t xml:space="preserve">Dr. Lyden asked all </w:t>
      </w:r>
      <w:proofErr w:type="spellStart"/>
      <w:r w:rsidRPr="45B68219">
        <w:rPr>
          <w:rFonts w:ascii="Times" w:eastAsia="Times New Roman" w:hAnsi="Times" w:cs="Times New Roman"/>
          <w:sz w:val="22"/>
          <w:szCs w:val="22"/>
        </w:rPr>
        <w:t>SPANners</w:t>
      </w:r>
      <w:proofErr w:type="spellEnd"/>
      <w:r w:rsidRPr="45B68219">
        <w:rPr>
          <w:rFonts w:ascii="Times" w:eastAsia="Times New Roman" w:hAnsi="Times" w:cs="Times New Roman"/>
          <w:sz w:val="22"/>
          <w:szCs w:val="22"/>
        </w:rPr>
        <w:t xml:space="preserve"> to begin thinking about Sta</w:t>
      </w:r>
      <w:r w:rsidR="009419F9">
        <w:rPr>
          <w:rFonts w:ascii="Times" w:eastAsia="Times New Roman" w:hAnsi="Times" w:cs="Times New Roman"/>
          <w:sz w:val="22"/>
          <w:szCs w:val="22"/>
        </w:rPr>
        <w:t>g</w:t>
      </w:r>
      <w:r w:rsidRPr="45B68219">
        <w:rPr>
          <w:rFonts w:ascii="Times" w:eastAsia="Times New Roman" w:hAnsi="Times" w:cs="Times New Roman"/>
          <w:sz w:val="22"/>
          <w:szCs w:val="22"/>
        </w:rPr>
        <w:t xml:space="preserve">e 2 trial design. </w:t>
      </w:r>
      <w:r w:rsidR="00661276" w:rsidRPr="45B68219">
        <w:rPr>
          <w:rFonts w:ascii="Times" w:eastAsia="Times New Roman" w:hAnsi="Times" w:cs="Times New Roman"/>
          <w:sz w:val="22"/>
          <w:szCs w:val="22"/>
        </w:rPr>
        <w:t>Stage 1</w:t>
      </w:r>
      <w:r w:rsidR="22972C95" w:rsidRPr="45B68219">
        <w:rPr>
          <w:rFonts w:ascii="Times" w:eastAsia="Times New Roman" w:hAnsi="Times" w:cs="Times New Roman"/>
          <w:sz w:val="22"/>
          <w:szCs w:val="22"/>
        </w:rPr>
        <w:t xml:space="preserve"> Recap</w:t>
      </w:r>
      <w:r w:rsidR="00661276" w:rsidRPr="45B68219">
        <w:rPr>
          <w:rFonts w:ascii="Times" w:eastAsia="Times New Roman" w:hAnsi="Times" w:cs="Times New Roman"/>
          <w:sz w:val="22"/>
          <w:szCs w:val="22"/>
        </w:rPr>
        <w:t>: young f/m mice with filament occlusion</w:t>
      </w:r>
      <w:r w:rsidR="3882706E" w:rsidRPr="45B68219">
        <w:rPr>
          <w:rFonts w:ascii="Times" w:eastAsia="Times New Roman" w:hAnsi="Times" w:cs="Times New Roman"/>
          <w:sz w:val="22"/>
          <w:szCs w:val="22"/>
        </w:rPr>
        <w:t xml:space="preserve">. Stage 2 could include aged animals with filament occlusion, or young animals with comorbidities, </w:t>
      </w:r>
      <w:proofErr w:type="spellStart"/>
      <w:r w:rsidR="3882706E" w:rsidRPr="45B68219">
        <w:rPr>
          <w:rFonts w:ascii="Times" w:eastAsia="Times New Roman" w:hAnsi="Times" w:cs="Times New Roman"/>
          <w:sz w:val="22"/>
          <w:szCs w:val="22"/>
        </w:rPr>
        <w:t>eg</w:t>
      </w:r>
      <w:proofErr w:type="spellEnd"/>
      <w:r w:rsidR="3882706E" w:rsidRPr="45B68219">
        <w:rPr>
          <w:rFonts w:ascii="Times" w:eastAsia="Times New Roman" w:hAnsi="Times" w:cs="Times New Roman"/>
          <w:sz w:val="22"/>
          <w:szCs w:val="22"/>
        </w:rPr>
        <w:t xml:space="preserve"> diabetes or </w:t>
      </w:r>
      <w:proofErr w:type="spellStart"/>
      <w:r w:rsidR="3882706E" w:rsidRPr="45B68219">
        <w:rPr>
          <w:rFonts w:ascii="Times" w:eastAsia="Times New Roman" w:hAnsi="Times" w:cs="Times New Roman"/>
          <w:sz w:val="22"/>
          <w:szCs w:val="22"/>
        </w:rPr>
        <w:t>htn</w:t>
      </w:r>
      <w:proofErr w:type="spellEnd"/>
      <w:r w:rsidR="3882706E" w:rsidRPr="45B68219">
        <w:rPr>
          <w:rFonts w:ascii="Times" w:eastAsia="Times New Roman" w:hAnsi="Times" w:cs="Times New Roman"/>
          <w:sz w:val="22"/>
          <w:szCs w:val="22"/>
        </w:rPr>
        <w:t xml:space="preserve">. </w:t>
      </w:r>
    </w:p>
    <w:p w14:paraId="135C311F" w14:textId="4C58E0B0" w:rsidR="009F3114" w:rsidRDefault="679304B4" w:rsidP="4F5A007B">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McCullough Experience with </w:t>
      </w:r>
      <w:r w:rsidR="009F3114" w:rsidRPr="4F5A007B">
        <w:rPr>
          <w:rFonts w:ascii="Times" w:eastAsia="Times New Roman" w:hAnsi="Times" w:cs="Times New Roman"/>
          <w:sz w:val="22"/>
          <w:szCs w:val="22"/>
        </w:rPr>
        <w:t>Aged Animals</w:t>
      </w:r>
    </w:p>
    <w:p w14:paraId="00CD24F9" w14:textId="64E1D57E" w:rsidR="00661276" w:rsidRDefault="00661276" w:rsidP="4F5A007B">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Dr. McCullough believes they are a good model for SPAN.</w:t>
      </w:r>
      <w:r w:rsidR="52F55E2C" w:rsidRPr="4F5A007B">
        <w:rPr>
          <w:rFonts w:ascii="Times" w:eastAsia="Times New Roman" w:hAnsi="Times" w:cs="Times New Roman"/>
          <w:sz w:val="22"/>
          <w:szCs w:val="22"/>
        </w:rPr>
        <w:t xml:space="preserve"> It is a d</w:t>
      </w:r>
      <w:r w:rsidRPr="4F5A007B">
        <w:rPr>
          <w:rFonts w:ascii="Times" w:eastAsia="Times New Roman" w:hAnsi="Times" w:cs="Times New Roman"/>
          <w:sz w:val="22"/>
          <w:szCs w:val="22"/>
        </w:rPr>
        <w:t>ifficult</w:t>
      </w:r>
      <w:r w:rsidR="4AE3B982" w:rsidRPr="4F5A007B">
        <w:rPr>
          <w:rFonts w:ascii="Times" w:eastAsia="Times New Roman" w:hAnsi="Times" w:cs="Times New Roman"/>
          <w:sz w:val="22"/>
          <w:szCs w:val="22"/>
        </w:rPr>
        <w:t xml:space="preserve"> population to study. They</w:t>
      </w:r>
      <w:r w:rsidRPr="4F5A007B">
        <w:rPr>
          <w:rFonts w:ascii="Times" w:eastAsia="Times New Roman" w:hAnsi="Times" w:cs="Times New Roman"/>
          <w:sz w:val="22"/>
          <w:szCs w:val="22"/>
        </w:rPr>
        <w:t xml:space="preserve"> will not survive 90 min.</w:t>
      </w:r>
      <w:r w:rsidR="3C4A2C73" w:rsidRPr="4F5A007B">
        <w:rPr>
          <w:rFonts w:ascii="Times" w:eastAsia="Times New Roman" w:hAnsi="Times" w:cs="Times New Roman"/>
          <w:sz w:val="22"/>
          <w:szCs w:val="22"/>
        </w:rPr>
        <w:t xml:space="preserve"> Occlusion;</w:t>
      </w:r>
      <w:r w:rsidRPr="4F5A007B">
        <w:rPr>
          <w:rFonts w:ascii="Times" w:eastAsia="Times New Roman" w:hAnsi="Times" w:cs="Times New Roman"/>
          <w:sz w:val="22"/>
          <w:szCs w:val="22"/>
        </w:rPr>
        <w:t xml:space="preserve"> 60 min. occlusion they will survive. </w:t>
      </w:r>
      <w:r w:rsidR="00D32F90" w:rsidRPr="4F5A007B">
        <w:rPr>
          <w:rFonts w:ascii="Times" w:eastAsia="Times New Roman" w:hAnsi="Times" w:cs="Times New Roman"/>
          <w:sz w:val="22"/>
          <w:szCs w:val="22"/>
        </w:rPr>
        <w:t xml:space="preserve">With aged mice, Dr. Chauhan tries to limit the duration of anesthesia and try to minimize the surgery duration within 10 min or so. </w:t>
      </w:r>
      <w:r w:rsidR="3A8E6510" w:rsidRPr="4F5A007B">
        <w:rPr>
          <w:rFonts w:ascii="Times" w:eastAsia="Times New Roman" w:hAnsi="Times" w:cs="Times New Roman"/>
          <w:sz w:val="22"/>
          <w:szCs w:val="22"/>
        </w:rPr>
        <w:t>Her lab g</w:t>
      </w:r>
      <w:r w:rsidRPr="4F5A007B">
        <w:rPr>
          <w:rFonts w:ascii="Times" w:eastAsia="Times New Roman" w:hAnsi="Times" w:cs="Times New Roman"/>
          <w:sz w:val="22"/>
          <w:szCs w:val="22"/>
        </w:rPr>
        <w:t>ive</w:t>
      </w:r>
      <w:r w:rsidR="355A2817" w:rsidRPr="4F5A007B">
        <w:rPr>
          <w:rFonts w:ascii="Times" w:eastAsia="Times New Roman" w:hAnsi="Times" w:cs="Times New Roman"/>
          <w:sz w:val="22"/>
          <w:szCs w:val="22"/>
        </w:rPr>
        <w:t>s</w:t>
      </w:r>
      <w:r w:rsidRPr="4F5A007B">
        <w:rPr>
          <w:rFonts w:ascii="Times" w:eastAsia="Times New Roman" w:hAnsi="Times" w:cs="Times New Roman"/>
          <w:sz w:val="22"/>
          <w:szCs w:val="22"/>
        </w:rPr>
        <w:t xml:space="preserve"> subcutaneous fluids twice a day. </w:t>
      </w:r>
      <w:r w:rsidR="26394B98" w:rsidRPr="4F5A007B">
        <w:rPr>
          <w:rFonts w:ascii="Times" w:eastAsia="Times New Roman" w:hAnsi="Times" w:cs="Times New Roman"/>
          <w:sz w:val="22"/>
          <w:szCs w:val="22"/>
        </w:rPr>
        <w:t>It is important to w</w:t>
      </w:r>
      <w:r w:rsidRPr="4F5A007B">
        <w:rPr>
          <w:rFonts w:ascii="Times" w:eastAsia="Times New Roman" w:hAnsi="Times" w:cs="Times New Roman"/>
          <w:sz w:val="22"/>
          <w:szCs w:val="22"/>
        </w:rPr>
        <w:t xml:space="preserve">atch the </w:t>
      </w:r>
      <w:r w:rsidR="3899AA1F" w:rsidRPr="4F5A007B">
        <w:rPr>
          <w:rFonts w:ascii="Times" w:eastAsia="Times New Roman" w:hAnsi="Times" w:cs="Times New Roman"/>
          <w:sz w:val="22"/>
          <w:szCs w:val="22"/>
        </w:rPr>
        <w:t xml:space="preserve">aged </w:t>
      </w:r>
      <w:proofErr w:type="gramStart"/>
      <w:r w:rsidRPr="4F5A007B">
        <w:rPr>
          <w:rFonts w:ascii="Times" w:eastAsia="Times New Roman" w:hAnsi="Times" w:cs="Times New Roman"/>
          <w:sz w:val="22"/>
          <w:szCs w:val="22"/>
        </w:rPr>
        <w:t>males,</w:t>
      </w:r>
      <w:proofErr w:type="gramEnd"/>
      <w:r w:rsidRPr="4F5A007B">
        <w:rPr>
          <w:rFonts w:ascii="Times" w:eastAsia="Times New Roman" w:hAnsi="Times" w:cs="Times New Roman"/>
          <w:sz w:val="22"/>
          <w:szCs w:val="22"/>
        </w:rPr>
        <w:t xml:space="preserve"> they do not groom so</w:t>
      </w:r>
      <w:r w:rsidR="2C4A5629" w:rsidRPr="4F5A007B">
        <w:rPr>
          <w:rFonts w:ascii="Times" w:eastAsia="Times New Roman" w:hAnsi="Times" w:cs="Times New Roman"/>
          <w:sz w:val="22"/>
          <w:szCs w:val="22"/>
        </w:rPr>
        <w:t xml:space="preserve"> UTH</w:t>
      </w:r>
      <w:r w:rsidRPr="4F5A007B">
        <w:rPr>
          <w:rFonts w:ascii="Times" w:eastAsia="Times New Roman" w:hAnsi="Times" w:cs="Times New Roman"/>
          <w:sz w:val="22"/>
          <w:szCs w:val="22"/>
        </w:rPr>
        <w:t xml:space="preserve"> wash</w:t>
      </w:r>
      <w:r w:rsidR="2872F8E9" w:rsidRPr="4F5A007B">
        <w:rPr>
          <w:rFonts w:ascii="Times" w:eastAsia="Times New Roman" w:hAnsi="Times" w:cs="Times New Roman"/>
          <w:sz w:val="22"/>
          <w:szCs w:val="22"/>
        </w:rPr>
        <w:t>es</w:t>
      </w:r>
      <w:r w:rsidRPr="4F5A007B">
        <w:rPr>
          <w:rFonts w:ascii="Times" w:eastAsia="Times New Roman" w:hAnsi="Times" w:cs="Times New Roman"/>
          <w:sz w:val="22"/>
          <w:szCs w:val="22"/>
        </w:rPr>
        <w:t xml:space="preserve"> them down o</w:t>
      </w:r>
      <w:r w:rsidR="7807EB06" w:rsidRPr="4F5A007B">
        <w:rPr>
          <w:rFonts w:ascii="Times" w:eastAsia="Times New Roman" w:hAnsi="Times" w:cs="Times New Roman"/>
          <w:sz w:val="22"/>
          <w:szCs w:val="22"/>
        </w:rPr>
        <w:t>therwise</w:t>
      </w:r>
      <w:r w:rsidRPr="4F5A007B">
        <w:rPr>
          <w:rFonts w:ascii="Times" w:eastAsia="Times New Roman" w:hAnsi="Times" w:cs="Times New Roman"/>
          <w:sz w:val="22"/>
          <w:szCs w:val="22"/>
        </w:rPr>
        <w:t xml:space="preserve"> they will get urosepsis. </w:t>
      </w:r>
      <w:r w:rsidR="154C3CD9" w:rsidRPr="4F5A007B">
        <w:rPr>
          <w:rFonts w:ascii="Times" w:eastAsia="Times New Roman" w:hAnsi="Times" w:cs="Times New Roman"/>
          <w:sz w:val="22"/>
          <w:szCs w:val="22"/>
        </w:rPr>
        <w:t>Aged mice are fed</w:t>
      </w:r>
      <w:r w:rsidRPr="4F5A007B">
        <w:rPr>
          <w:rFonts w:ascii="Times" w:eastAsia="Times New Roman" w:hAnsi="Times" w:cs="Times New Roman"/>
          <w:sz w:val="22"/>
          <w:szCs w:val="22"/>
        </w:rPr>
        <w:t xml:space="preserve"> wet mash with the chow. </w:t>
      </w:r>
      <w:r w:rsidR="6FB83BFE" w:rsidRPr="4F5A007B">
        <w:rPr>
          <w:rFonts w:ascii="Times" w:eastAsia="Times New Roman" w:hAnsi="Times" w:cs="Times New Roman"/>
          <w:sz w:val="22"/>
          <w:szCs w:val="22"/>
        </w:rPr>
        <w:t>McCullough believes it is r</w:t>
      </w:r>
      <w:r w:rsidRPr="4F5A007B">
        <w:rPr>
          <w:rFonts w:ascii="Times" w:eastAsia="Times New Roman" w:hAnsi="Times" w:cs="Times New Roman"/>
          <w:sz w:val="22"/>
          <w:szCs w:val="22"/>
        </w:rPr>
        <w:t>easonable to go to co-morbidities first such as obese</w:t>
      </w:r>
      <w:r w:rsidR="40E4FEB9" w:rsidRPr="4F5A007B">
        <w:rPr>
          <w:rFonts w:ascii="Times" w:eastAsia="Times New Roman" w:hAnsi="Times" w:cs="Times New Roman"/>
          <w:sz w:val="22"/>
          <w:szCs w:val="22"/>
        </w:rPr>
        <w:t xml:space="preserve"> or </w:t>
      </w:r>
      <w:r w:rsidRPr="4F5A007B">
        <w:rPr>
          <w:rFonts w:ascii="Times" w:eastAsia="Times New Roman" w:hAnsi="Times" w:cs="Times New Roman"/>
          <w:sz w:val="22"/>
          <w:szCs w:val="22"/>
        </w:rPr>
        <w:t xml:space="preserve">diabetic. </w:t>
      </w:r>
    </w:p>
    <w:p w14:paraId="1FA7BCF6" w14:textId="5C46A476" w:rsidR="00661276" w:rsidRDefault="3B511AD3" w:rsidP="4F5A007B">
      <w:pPr>
        <w:pStyle w:val="ListParagraph"/>
        <w:numPr>
          <w:ilvl w:val="2"/>
          <w:numId w:val="10"/>
        </w:numPr>
        <w:spacing w:before="100" w:beforeAutospacing="1" w:after="100" w:afterAutospacing="1"/>
        <w:textAlignment w:val="baseline"/>
        <w:rPr>
          <w:sz w:val="22"/>
          <w:szCs w:val="22"/>
        </w:rPr>
      </w:pPr>
      <w:r w:rsidRPr="45B68219">
        <w:rPr>
          <w:rFonts w:ascii="Times" w:eastAsia="Times New Roman" w:hAnsi="Times" w:cs="Times New Roman"/>
          <w:sz w:val="22"/>
          <w:szCs w:val="22"/>
        </w:rPr>
        <w:t xml:space="preserve">Cost: </w:t>
      </w:r>
      <w:r w:rsidR="00661276" w:rsidRPr="45B68219">
        <w:rPr>
          <w:rFonts w:ascii="Times" w:eastAsia="Times New Roman" w:hAnsi="Times" w:cs="Times New Roman"/>
          <w:sz w:val="22"/>
          <w:szCs w:val="22"/>
        </w:rPr>
        <w:t>Ordering aged mice is</w:t>
      </w:r>
      <w:r w:rsidR="6D13CF88" w:rsidRPr="45B68219">
        <w:rPr>
          <w:rFonts w:ascii="Times" w:eastAsia="Times New Roman" w:hAnsi="Times" w:cs="Times New Roman"/>
          <w:sz w:val="22"/>
          <w:szCs w:val="22"/>
        </w:rPr>
        <w:t xml:space="preserve"> expensive</w:t>
      </w:r>
      <w:r w:rsidR="00661276" w:rsidRPr="45B68219">
        <w:rPr>
          <w:rFonts w:ascii="Times" w:eastAsia="Times New Roman" w:hAnsi="Times" w:cs="Times New Roman"/>
          <w:sz w:val="22"/>
          <w:szCs w:val="22"/>
        </w:rPr>
        <w:t xml:space="preserve"> about $ 200-250 per m</w:t>
      </w:r>
      <w:r w:rsidR="29B9592E" w:rsidRPr="45B68219">
        <w:rPr>
          <w:rFonts w:ascii="Times" w:eastAsia="Times New Roman" w:hAnsi="Times" w:cs="Times New Roman"/>
          <w:sz w:val="22"/>
          <w:szCs w:val="22"/>
        </w:rPr>
        <w:t>ouse</w:t>
      </w:r>
      <w:r w:rsidR="00661276" w:rsidRPr="45B68219">
        <w:rPr>
          <w:rFonts w:ascii="Times" w:eastAsia="Times New Roman" w:hAnsi="Times" w:cs="Times New Roman"/>
          <w:sz w:val="22"/>
          <w:szCs w:val="22"/>
        </w:rPr>
        <w:t xml:space="preserve">. If you have an NIA grant, they will send you 10 mice a month for free. Never isolate them. NIA willing to go above the limit but would need lead time of 1 year because they have commitments and would need to breed for SPAN. </w:t>
      </w:r>
    </w:p>
    <w:p w14:paraId="1A3559C3" w14:textId="5FB825DD" w:rsidR="00661276" w:rsidRDefault="00661276" w:rsidP="4F5A007B">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6E2322AB">
        <w:rPr>
          <w:rFonts w:ascii="Times" w:eastAsia="Times New Roman" w:hAnsi="Times" w:cs="Times New Roman"/>
          <w:sz w:val="22"/>
          <w:szCs w:val="22"/>
        </w:rPr>
        <w:t>Age of Aged Animals: M</w:t>
      </w:r>
      <w:r w:rsidR="05BB8565" w:rsidRPr="6E2322AB">
        <w:rPr>
          <w:rFonts w:ascii="Times" w:eastAsia="Times New Roman" w:hAnsi="Times" w:cs="Times New Roman"/>
          <w:sz w:val="22"/>
          <w:szCs w:val="22"/>
        </w:rPr>
        <w:t>cCullough</w:t>
      </w:r>
      <w:r w:rsidRPr="6E2322AB">
        <w:rPr>
          <w:rFonts w:ascii="Times" w:eastAsia="Times New Roman" w:hAnsi="Times" w:cs="Times New Roman"/>
          <w:sz w:val="22"/>
          <w:szCs w:val="22"/>
        </w:rPr>
        <w:t xml:space="preserve"> suggests 18-20mths old. Natural mortality is 50% by 26 months. Can tolerate IP injections. Repeated anesthesia is difficult, UTH does not touch them for the first 5-7 days</w:t>
      </w:r>
      <w:r w:rsidR="513A2FF4" w:rsidRPr="6E2322AB">
        <w:rPr>
          <w:rFonts w:ascii="Times" w:eastAsia="Times New Roman" w:hAnsi="Times" w:cs="Times New Roman"/>
          <w:sz w:val="22"/>
          <w:szCs w:val="22"/>
        </w:rPr>
        <w:t xml:space="preserve"> after </w:t>
      </w:r>
      <w:proofErr w:type="spellStart"/>
      <w:r w:rsidR="513A2FF4" w:rsidRPr="6E2322AB">
        <w:rPr>
          <w:rFonts w:ascii="Times" w:eastAsia="Times New Roman" w:hAnsi="Times" w:cs="Times New Roman"/>
          <w:sz w:val="22"/>
          <w:szCs w:val="22"/>
        </w:rPr>
        <w:t>MCAo</w:t>
      </w:r>
      <w:proofErr w:type="spellEnd"/>
      <w:r w:rsidRPr="6E2322AB">
        <w:rPr>
          <w:rFonts w:ascii="Times" w:eastAsia="Times New Roman" w:hAnsi="Times" w:cs="Times New Roman"/>
          <w:sz w:val="22"/>
          <w:szCs w:val="22"/>
        </w:rPr>
        <w:t>.</w:t>
      </w:r>
      <w:r w:rsidR="25A05286" w:rsidRPr="6E2322AB">
        <w:rPr>
          <w:rFonts w:ascii="Times" w:eastAsia="Times New Roman" w:hAnsi="Times" w:cs="Times New Roman"/>
          <w:sz w:val="22"/>
          <w:szCs w:val="22"/>
        </w:rPr>
        <w:t xml:space="preserve"> Need to establish a plan then for RIC and 48hr MRI</w:t>
      </w:r>
      <w:r w:rsidRPr="6E2322AB">
        <w:rPr>
          <w:rFonts w:ascii="Times" w:eastAsia="Times New Roman" w:hAnsi="Times" w:cs="Times New Roman"/>
          <w:sz w:val="22"/>
          <w:szCs w:val="22"/>
        </w:rPr>
        <w:t xml:space="preserve"> </w:t>
      </w:r>
    </w:p>
    <w:p w14:paraId="3C258209" w14:textId="312122F8" w:rsidR="00661276" w:rsidRDefault="00661276" w:rsidP="00661276">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JH will have aged mice by Fall 2021. </w:t>
      </w:r>
    </w:p>
    <w:p w14:paraId="5F475F5B" w14:textId="3E5322D0" w:rsidR="00661276" w:rsidRDefault="00661276" w:rsidP="00661276">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IW: Will variations in aging the animals amplify inter-subject variability in a way that can affect the experiment in a significant away? </w:t>
      </w:r>
    </w:p>
    <w:p w14:paraId="166B5D28" w14:textId="6305CF06" w:rsidR="00661276" w:rsidRDefault="00661276" w:rsidP="00661276">
      <w:pPr>
        <w:pStyle w:val="ListParagraph"/>
        <w:numPr>
          <w:ilvl w:val="3"/>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NIA animals if you order </w:t>
      </w:r>
      <w:proofErr w:type="gramStart"/>
      <w:r w:rsidRPr="4F5A007B">
        <w:rPr>
          <w:rFonts w:ascii="Times" w:eastAsia="Times New Roman" w:hAnsi="Times" w:cs="Times New Roman"/>
          <w:sz w:val="22"/>
          <w:szCs w:val="22"/>
        </w:rPr>
        <w:t>those</w:t>
      </w:r>
      <w:proofErr w:type="gramEnd"/>
      <w:r w:rsidRPr="4F5A007B">
        <w:rPr>
          <w:rFonts w:ascii="Times" w:eastAsia="Times New Roman" w:hAnsi="Times" w:cs="Times New Roman"/>
          <w:sz w:val="22"/>
          <w:szCs w:val="22"/>
        </w:rPr>
        <w:t xml:space="preserve"> they are much leaner than those aged in house</w:t>
      </w:r>
      <w:r w:rsidR="00761996" w:rsidRPr="4F5A007B">
        <w:rPr>
          <w:rFonts w:ascii="Times" w:eastAsia="Times New Roman" w:hAnsi="Times" w:cs="Times New Roman"/>
          <w:sz w:val="22"/>
          <w:szCs w:val="22"/>
        </w:rPr>
        <w:t xml:space="preserve"> at UTH</w:t>
      </w:r>
      <w:r w:rsidRPr="4F5A007B">
        <w:rPr>
          <w:rFonts w:ascii="Times" w:eastAsia="Times New Roman" w:hAnsi="Times" w:cs="Times New Roman"/>
          <w:sz w:val="22"/>
          <w:szCs w:val="22"/>
        </w:rPr>
        <w:t>. There are many dietary and environmental factors</w:t>
      </w:r>
      <w:r w:rsidR="00761996" w:rsidRPr="4F5A007B">
        <w:rPr>
          <w:rFonts w:ascii="Times" w:eastAsia="Times New Roman" w:hAnsi="Times" w:cs="Times New Roman"/>
          <w:sz w:val="22"/>
          <w:szCs w:val="22"/>
        </w:rPr>
        <w:t xml:space="preserve"> that affect that</w:t>
      </w:r>
      <w:r w:rsidRPr="4F5A007B">
        <w:rPr>
          <w:rFonts w:ascii="Times" w:eastAsia="Times New Roman" w:hAnsi="Times" w:cs="Times New Roman"/>
          <w:sz w:val="22"/>
          <w:szCs w:val="22"/>
        </w:rPr>
        <w:t xml:space="preserve">. Aged mice have smaller strokes, may be somewhat similar to what is seen clinically. </w:t>
      </w:r>
    </w:p>
    <w:p w14:paraId="70E415B5" w14:textId="2A699CC2" w:rsidR="00761996" w:rsidRPr="009F3114" w:rsidRDefault="00761996" w:rsidP="00761996">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IW experience with Aged Mice: Mortality of 60-70% in the first weeks. They do worse in behavioral outcomes and difficult to perform surgery. If done awake it might be a different </w:t>
      </w:r>
      <w:proofErr w:type="gramStart"/>
      <w:r w:rsidRPr="4F5A007B">
        <w:rPr>
          <w:rFonts w:ascii="Times" w:eastAsia="Times New Roman" w:hAnsi="Times" w:cs="Times New Roman"/>
          <w:sz w:val="22"/>
          <w:szCs w:val="22"/>
        </w:rPr>
        <w:t>outcome</w:t>
      </w:r>
      <w:proofErr w:type="gramEnd"/>
      <w:r w:rsidRPr="4F5A007B">
        <w:rPr>
          <w:rFonts w:ascii="Times" w:eastAsia="Times New Roman" w:hAnsi="Times" w:cs="Times New Roman"/>
          <w:sz w:val="22"/>
          <w:szCs w:val="22"/>
        </w:rPr>
        <w:t xml:space="preserve"> but we are unsure. </w:t>
      </w:r>
    </w:p>
    <w:p w14:paraId="571ABF25" w14:textId="57360A19" w:rsidR="00761996" w:rsidRDefault="00761996" w:rsidP="006B7997">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Thoughts on some sites doing the thrombolysis model.</w:t>
      </w:r>
    </w:p>
    <w:p w14:paraId="4F2E4A0E" w14:textId="0843F69C" w:rsidR="00761996" w:rsidRDefault="00761996" w:rsidP="22E02085">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5B68219">
        <w:rPr>
          <w:rFonts w:ascii="Times" w:eastAsia="Times New Roman" w:hAnsi="Times" w:cs="Times New Roman"/>
          <w:sz w:val="22"/>
          <w:szCs w:val="22"/>
        </w:rPr>
        <w:t xml:space="preserve">Aronowski Lab has performed in rats not done in mice. Inject old clot, in order to formulate the </w:t>
      </w:r>
      <w:proofErr w:type="gramStart"/>
      <w:r w:rsidRPr="45B68219">
        <w:rPr>
          <w:rFonts w:ascii="Times" w:eastAsia="Times New Roman" w:hAnsi="Times" w:cs="Times New Roman"/>
          <w:sz w:val="22"/>
          <w:szCs w:val="22"/>
        </w:rPr>
        <w:t>clot</w:t>
      </w:r>
      <w:proofErr w:type="gramEnd"/>
      <w:r w:rsidRPr="45B68219">
        <w:rPr>
          <w:rFonts w:ascii="Times" w:eastAsia="Times New Roman" w:hAnsi="Times" w:cs="Times New Roman"/>
          <w:sz w:val="22"/>
          <w:szCs w:val="22"/>
        </w:rPr>
        <w:t xml:space="preserve"> you need to push through the syringe a tiny catheter many times. You are leaving exclusively a clot that when you inject depending on how it is morphed (difficult to make it consistent) makes it very difficult. Might be reasonable to make a fresh clot, insert a catheter instead of a filament to the level of MCA you have a little bit of the thrombin, aspirate the clot, you don’t want to inject the thrombin in the vasculature, and push in a fresh clot. It’s a reasonable approach. </w:t>
      </w:r>
    </w:p>
    <w:p w14:paraId="473872D6" w14:textId="15DC6F66" w:rsidR="00761996" w:rsidRDefault="00761996" w:rsidP="00761996">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IW used to make it the previous day and store at 4C. Delivering the clot very slowly. This was done in mice. </w:t>
      </w:r>
    </w:p>
    <w:p w14:paraId="44AA620A" w14:textId="2BA70170" w:rsidR="00761996" w:rsidRDefault="00761996" w:rsidP="00761996">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McCullough lab has performed it in aged mice. </w:t>
      </w:r>
    </w:p>
    <w:p w14:paraId="40EEDCE9" w14:textId="654A159B" w:rsidR="00761996" w:rsidRDefault="00761996" w:rsidP="45B68219">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5B68219">
        <w:rPr>
          <w:rFonts w:ascii="Times" w:eastAsia="Times New Roman" w:hAnsi="Times" w:cs="Times New Roman"/>
          <w:sz w:val="22"/>
          <w:szCs w:val="22"/>
        </w:rPr>
        <w:t>Co-morbid SHRs, Zucker mice, DB</w:t>
      </w:r>
      <w:r w:rsidR="6455CAE2" w:rsidRPr="45B68219">
        <w:rPr>
          <w:rFonts w:ascii="Times" w:eastAsia="Times New Roman" w:hAnsi="Times" w:cs="Times New Roman"/>
          <w:sz w:val="22"/>
          <w:szCs w:val="22"/>
        </w:rPr>
        <w:t>DB</w:t>
      </w:r>
      <w:r w:rsidRPr="45B68219">
        <w:rPr>
          <w:rFonts w:ascii="Times" w:eastAsia="Times New Roman" w:hAnsi="Times" w:cs="Times New Roman"/>
          <w:sz w:val="22"/>
          <w:szCs w:val="22"/>
        </w:rPr>
        <w:t xml:space="preserve"> mice</w:t>
      </w:r>
    </w:p>
    <w:p w14:paraId="2958A9CF" w14:textId="2EAAF2ED" w:rsidR="00761996" w:rsidRPr="00761996" w:rsidRDefault="00761996" w:rsidP="00761996">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Diabetic Stage 2 or Hypertensive rat stage 2? </w:t>
      </w:r>
    </w:p>
    <w:p w14:paraId="239B0AEF" w14:textId="72E3D301" w:rsidR="00761996" w:rsidRDefault="0067372F" w:rsidP="00761996">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MGH: We cannot hope to reproduce stage 1 in stage 2. We would need to tailor the study structure for Stage 2. </w:t>
      </w:r>
    </w:p>
    <w:p w14:paraId="2922BCB5" w14:textId="52A8E308" w:rsidR="0067372F" w:rsidRDefault="0067372F" w:rsidP="00761996">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Yale: Aging is going to be important. Cost is a concern, perhaps partnering with NIA and planning ahead would have some similarities for the first ½ of their life would be a benefit with the acknowledgement that they are less like humans. In terms of co-morbidities Yale thinks hypertension is critical to model. A pragmatic approach would be to permit sites with the expertise to perform the clot </w:t>
      </w:r>
      <w:proofErr w:type="spellStart"/>
      <w:r w:rsidRPr="4F5A007B">
        <w:rPr>
          <w:rFonts w:ascii="Times" w:eastAsia="Times New Roman" w:hAnsi="Times" w:cs="Times New Roman"/>
          <w:sz w:val="22"/>
          <w:szCs w:val="22"/>
        </w:rPr>
        <w:t>tpa</w:t>
      </w:r>
      <w:proofErr w:type="spellEnd"/>
      <w:r w:rsidRPr="4F5A007B">
        <w:rPr>
          <w:rFonts w:ascii="Times" w:eastAsia="Times New Roman" w:hAnsi="Times" w:cs="Times New Roman"/>
          <w:sz w:val="22"/>
          <w:szCs w:val="22"/>
        </w:rPr>
        <w:t xml:space="preserve"> approach. </w:t>
      </w:r>
    </w:p>
    <w:p w14:paraId="341A81F3" w14:textId="7F8F1C73" w:rsidR="0067372F" w:rsidRDefault="0067372F" w:rsidP="00761996">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JH: With the aged mice we will be focused more on behavior outcome than on infarct volume because infarcts are smaller as LM mentioned. Peak sensitivity is at 10-14 days and we will lose sensitivity at 30 days. We may need to shorten the survival period to 10-14 days. Takes 20-30 minutes to complete 10 corner turns in aged mice. </w:t>
      </w:r>
    </w:p>
    <w:p w14:paraId="5516ED03" w14:textId="4CA28F14" w:rsidR="009F3114" w:rsidRPr="00D32F90" w:rsidRDefault="0067372F" w:rsidP="00D32F90">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Augusta: Biased to autologous clot model in mice, spike with human fibrinogen, in young mice. </w:t>
      </w:r>
      <w:r w:rsidR="00D32F90" w:rsidRPr="4F5A007B">
        <w:rPr>
          <w:rFonts w:ascii="Times" w:eastAsia="Times New Roman" w:hAnsi="Times" w:cs="Times New Roman"/>
          <w:sz w:val="22"/>
          <w:szCs w:val="22"/>
        </w:rPr>
        <w:t xml:space="preserve">Clot model has not been done in 18 </w:t>
      </w:r>
      <w:proofErr w:type="spellStart"/>
      <w:r w:rsidR="00D32F90" w:rsidRPr="4F5A007B">
        <w:rPr>
          <w:rFonts w:ascii="Times" w:eastAsia="Times New Roman" w:hAnsi="Times" w:cs="Times New Roman"/>
          <w:sz w:val="22"/>
          <w:szCs w:val="22"/>
        </w:rPr>
        <w:t>mth</w:t>
      </w:r>
      <w:proofErr w:type="spellEnd"/>
      <w:r w:rsidR="00D32F90" w:rsidRPr="4F5A007B">
        <w:rPr>
          <w:rFonts w:ascii="Times" w:eastAsia="Times New Roman" w:hAnsi="Times" w:cs="Times New Roman"/>
          <w:sz w:val="22"/>
          <w:szCs w:val="22"/>
        </w:rPr>
        <w:t xml:space="preserve"> mice at AG. </w:t>
      </w:r>
    </w:p>
    <w:p w14:paraId="07245AD5" w14:textId="58328662" w:rsidR="00D32F90" w:rsidRDefault="00D32F90" w:rsidP="006B7997">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Ordering Mice from NIA </w:t>
      </w:r>
    </w:p>
    <w:p w14:paraId="255A43F5" w14:textId="6D425B3C" w:rsidR="00D32F90" w:rsidRDefault="00D32F90" w:rsidP="00D32F90">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MGH suggestion: Ordering 10 aged mice per month per lab. Sites can do other studies in parallel. </w:t>
      </w:r>
    </w:p>
    <w:p w14:paraId="267077A3" w14:textId="25B308E1" w:rsidR="00D32F90" w:rsidRDefault="00D32F90" w:rsidP="00D32F90">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Sites agree that CC should proceed with arranging the NIA order for aged mice. </w:t>
      </w:r>
    </w:p>
    <w:p w14:paraId="606871C8" w14:textId="3AB4F1E7" w:rsidR="00D32F90" w:rsidRDefault="00D32F90" w:rsidP="00D32F90">
      <w:pPr>
        <w:pStyle w:val="ListParagraph"/>
        <w:numPr>
          <w:ilvl w:val="2"/>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Aronowski believes that Network should consider another species. </w:t>
      </w:r>
    </w:p>
    <w:p w14:paraId="2CCDB1D1" w14:textId="7BB34C0C" w:rsidR="00D32F90" w:rsidRDefault="00D32F90" w:rsidP="006B7997">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Times New Roman"/>
          <w:sz w:val="22"/>
          <w:szCs w:val="22"/>
        </w:rPr>
        <w:t xml:space="preserve">Statistics planning for Stage 2: Challenge is that all those models assume that you have a homogenous population. How much will previous information be useful for the future information. Once you have a couple of animals from the new population, we would be learning the standard deviation and variability and then develop the model from there. </w:t>
      </w:r>
    </w:p>
    <w:p w14:paraId="5D9F5606" w14:textId="0AA19246" w:rsidR="0075360E" w:rsidRPr="00D32F90" w:rsidRDefault="00D32F90" w:rsidP="0075360E">
      <w:pPr>
        <w:pStyle w:val="ListParagraph"/>
        <w:numPr>
          <w:ilvl w:val="0"/>
          <w:numId w:val="10"/>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Calibri"/>
          <w:b/>
          <w:bCs/>
          <w:sz w:val="22"/>
          <w:szCs w:val="22"/>
        </w:rPr>
        <w:t xml:space="preserve">NINDS </w:t>
      </w:r>
      <w:r w:rsidRPr="4F5A007B">
        <w:rPr>
          <w:rFonts w:ascii="Times" w:eastAsia="Times New Roman" w:hAnsi="Times" w:cs="Calibri"/>
          <w:sz w:val="22"/>
          <w:szCs w:val="22"/>
        </w:rPr>
        <w:t>Thoughts</w:t>
      </w:r>
      <w:r w:rsidRPr="4F5A007B">
        <w:rPr>
          <w:rFonts w:ascii="Times" w:eastAsia="Times New Roman" w:hAnsi="Times" w:cs="Calibri"/>
          <w:b/>
          <w:bCs/>
          <w:sz w:val="22"/>
          <w:szCs w:val="22"/>
        </w:rPr>
        <w:t xml:space="preserve">: </w:t>
      </w:r>
    </w:p>
    <w:p w14:paraId="12128C65" w14:textId="08D5324B" w:rsidR="00D32F90" w:rsidRPr="00D32F90" w:rsidRDefault="00D32F90" w:rsidP="6E2322AB">
      <w:pPr>
        <w:pStyle w:val="ListParagraph"/>
        <w:numPr>
          <w:ilvl w:val="1"/>
          <w:numId w:val="10"/>
        </w:numPr>
        <w:spacing w:before="100" w:beforeAutospacing="1" w:after="100" w:afterAutospacing="1"/>
        <w:textAlignment w:val="baseline"/>
        <w:rPr>
          <w:rFonts w:ascii="Times" w:eastAsia="Times New Roman" w:hAnsi="Times" w:cs="Times New Roman"/>
          <w:sz w:val="22"/>
          <w:szCs w:val="22"/>
        </w:rPr>
      </w:pPr>
      <w:r w:rsidRPr="6E2322AB">
        <w:rPr>
          <w:rFonts w:ascii="Times" w:eastAsia="Times New Roman" w:hAnsi="Times" w:cs="Calibri"/>
          <w:sz w:val="22"/>
          <w:szCs w:val="22"/>
        </w:rPr>
        <w:t xml:space="preserve">Dr. </w:t>
      </w:r>
      <w:proofErr w:type="spellStart"/>
      <w:r w:rsidRPr="6E2322AB">
        <w:rPr>
          <w:rFonts w:ascii="Times" w:eastAsia="Times New Roman" w:hAnsi="Times" w:cs="Calibri"/>
          <w:sz w:val="22"/>
          <w:szCs w:val="22"/>
        </w:rPr>
        <w:t>Bosetti</w:t>
      </w:r>
      <w:proofErr w:type="spellEnd"/>
      <w:r w:rsidRPr="6E2322AB">
        <w:rPr>
          <w:rFonts w:ascii="Times" w:eastAsia="Times New Roman" w:hAnsi="Times" w:cs="Calibri"/>
          <w:sz w:val="22"/>
          <w:szCs w:val="22"/>
        </w:rPr>
        <w:t>: TPA is important to do to make sure there is no interference with any of the agents being tested</w:t>
      </w:r>
      <w:r w:rsidR="4DC84AFA" w:rsidRPr="6E2322AB">
        <w:rPr>
          <w:rFonts w:ascii="Times" w:eastAsia="Times New Roman" w:hAnsi="Times" w:cs="Calibri"/>
          <w:sz w:val="22"/>
          <w:szCs w:val="22"/>
        </w:rPr>
        <w:t xml:space="preserve"> b</w:t>
      </w:r>
      <w:r w:rsidRPr="6E2322AB">
        <w:rPr>
          <w:rFonts w:ascii="Times" w:eastAsia="Times New Roman" w:hAnsi="Times" w:cs="Calibri"/>
          <w:sz w:val="22"/>
          <w:szCs w:val="22"/>
        </w:rPr>
        <w:t xml:space="preserve">ecause this is all being explored in the context of reperfusion. It is important to have a cohort that includes </w:t>
      </w:r>
      <w:proofErr w:type="spellStart"/>
      <w:r w:rsidRPr="6E2322AB">
        <w:rPr>
          <w:rFonts w:ascii="Times" w:eastAsia="Times New Roman" w:hAnsi="Times" w:cs="Calibri"/>
          <w:sz w:val="22"/>
          <w:szCs w:val="22"/>
        </w:rPr>
        <w:t>tpa</w:t>
      </w:r>
      <w:proofErr w:type="spellEnd"/>
      <w:r w:rsidRPr="6E2322AB">
        <w:rPr>
          <w:rFonts w:ascii="Times" w:eastAsia="Times New Roman" w:hAnsi="Times" w:cs="Calibri"/>
          <w:sz w:val="22"/>
          <w:szCs w:val="22"/>
        </w:rPr>
        <w:t xml:space="preserve"> could be in stage 2 or stage 3. </w:t>
      </w:r>
    </w:p>
    <w:p w14:paraId="3F431473" w14:textId="77777777" w:rsidR="0075360E" w:rsidRPr="009F3114" w:rsidRDefault="0075360E" w:rsidP="0075360E">
      <w:p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Calibri"/>
          <w:b/>
          <w:bCs/>
          <w:color w:val="FF0000"/>
          <w:sz w:val="22"/>
          <w:szCs w:val="22"/>
        </w:rPr>
        <w:t>Work Items</w:t>
      </w:r>
      <w:r w:rsidRPr="4F5A007B">
        <w:rPr>
          <w:rFonts w:ascii="Times New Roman" w:eastAsia="Times New Roman" w:hAnsi="Times New Roman" w:cs="Times New Roman"/>
          <w:b/>
          <w:bCs/>
          <w:color w:val="FF0000"/>
          <w:sz w:val="22"/>
          <w:szCs w:val="22"/>
        </w:rPr>
        <w:t> </w:t>
      </w:r>
      <w:r w:rsidRPr="4F5A007B">
        <w:rPr>
          <w:rFonts w:ascii="Times New Roman" w:eastAsia="Times New Roman" w:hAnsi="Times New Roman" w:cs="Times New Roman"/>
          <w:color w:val="FF0000"/>
          <w:sz w:val="22"/>
          <w:szCs w:val="22"/>
        </w:rPr>
        <w:t> </w:t>
      </w:r>
      <w:r w:rsidRPr="4F5A007B">
        <w:rPr>
          <w:rFonts w:ascii="Times" w:eastAsia="Times New Roman" w:hAnsi="Times" w:cs="Calibri"/>
          <w:color w:val="FF0000"/>
          <w:sz w:val="22"/>
          <w:szCs w:val="22"/>
        </w:rPr>
        <w:t> </w:t>
      </w:r>
    </w:p>
    <w:p w14:paraId="40459F60" w14:textId="4000F702" w:rsidR="009419F9" w:rsidRPr="009419F9" w:rsidRDefault="009419F9" w:rsidP="4F5A007B">
      <w:pPr>
        <w:pStyle w:val="ListParagraph"/>
        <w:numPr>
          <w:ilvl w:val="0"/>
          <w:numId w:val="11"/>
        </w:numPr>
        <w:spacing w:beforeAutospacing="1" w:afterAutospacing="1"/>
        <w:rPr>
          <w:sz w:val="22"/>
          <w:szCs w:val="22"/>
        </w:rPr>
      </w:pPr>
      <w:r>
        <w:rPr>
          <w:rFonts w:ascii="Times" w:hAnsi="Times"/>
          <w:sz w:val="22"/>
          <w:szCs w:val="22"/>
        </w:rPr>
        <w:t xml:space="preserve">Each site PI to send CC a trail design proposal for Stage 2 and a list of models each site has used in the past </w:t>
      </w:r>
    </w:p>
    <w:p w14:paraId="098A84E3" w14:textId="7A5C4164" w:rsidR="4965D626" w:rsidRDefault="454BDF09" w:rsidP="4F5A007B">
      <w:pPr>
        <w:pStyle w:val="ListParagraph"/>
        <w:numPr>
          <w:ilvl w:val="0"/>
          <w:numId w:val="11"/>
        </w:numPr>
        <w:spacing w:beforeAutospacing="1" w:afterAutospacing="1"/>
        <w:rPr>
          <w:sz w:val="22"/>
          <w:szCs w:val="22"/>
        </w:rPr>
      </w:pPr>
      <w:r w:rsidRPr="45B68219">
        <w:rPr>
          <w:rFonts w:ascii="Times" w:eastAsia="Times New Roman" w:hAnsi="Times" w:cs="Calibri"/>
          <w:color w:val="000000" w:themeColor="text1"/>
          <w:sz w:val="22"/>
          <w:szCs w:val="22"/>
        </w:rPr>
        <w:t xml:space="preserve">Each site </w:t>
      </w:r>
      <w:r w:rsidR="4965D626" w:rsidRPr="45B68219">
        <w:rPr>
          <w:rFonts w:ascii="Times" w:eastAsia="Times New Roman" w:hAnsi="Times" w:cs="Calibri"/>
          <w:color w:val="000000" w:themeColor="text1"/>
          <w:sz w:val="22"/>
          <w:szCs w:val="22"/>
        </w:rPr>
        <w:t xml:space="preserve">PI to meet with </w:t>
      </w:r>
      <w:r w:rsidR="3D4E8532" w:rsidRPr="45B68219">
        <w:rPr>
          <w:rFonts w:ascii="Times" w:eastAsia="Times New Roman" w:hAnsi="Times" w:cs="Calibri"/>
          <w:color w:val="000000" w:themeColor="text1"/>
          <w:sz w:val="22"/>
          <w:szCs w:val="22"/>
        </w:rPr>
        <w:t xml:space="preserve">their </w:t>
      </w:r>
      <w:r w:rsidR="4965D626" w:rsidRPr="45B68219">
        <w:rPr>
          <w:rFonts w:ascii="Times" w:eastAsia="Times New Roman" w:hAnsi="Times" w:cs="Calibri"/>
          <w:color w:val="000000" w:themeColor="text1"/>
          <w:sz w:val="22"/>
          <w:szCs w:val="22"/>
        </w:rPr>
        <w:t>team to ensure scores are sent in for assigned videos and that M/F are being enrolled simultaneously in equal distribution</w:t>
      </w:r>
    </w:p>
    <w:p w14:paraId="4E9FC22C" w14:textId="207D2503" w:rsidR="057B19B2" w:rsidRDefault="057B19B2" w:rsidP="4F5A007B">
      <w:pPr>
        <w:pStyle w:val="ListParagraph"/>
        <w:numPr>
          <w:ilvl w:val="0"/>
          <w:numId w:val="11"/>
        </w:numPr>
        <w:spacing w:beforeAutospacing="1" w:afterAutospacing="1"/>
        <w:rPr>
          <w:sz w:val="22"/>
          <w:szCs w:val="22"/>
        </w:rPr>
      </w:pPr>
      <w:r w:rsidRPr="4F5A007B">
        <w:rPr>
          <w:rFonts w:ascii="Times" w:eastAsia="Times New Roman" w:hAnsi="Times" w:cs="Calibri"/>
          <w:color w:val="000000" w:themeColor="text1"/>
          <w:sz w:val="22"/>
          <w:szCs w:val="22"/>
        </w:rPr>
        <w:t xml:space="preserve">Sites to consider Stage 2 </w:t>
      </w:r>
    </w:p>
    <w:p w14:paraId="37DE4F1D" w14:textId="71926F84" w:rsidR="0075360E" w:rsidRPr="00D32F90" w:rsidRDefault="00D32F90" w:rsidP="4F5A007B">
      <w:pPr>
        <w:pStyle w:val="ListParagraph"/>
        <w:numPr>
          <w:ilvl w:val="0"/>
          <w:numId w:val="11"/>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Calibri"/>
          <w:color w:val="000000" w:themeColor="text1"/>
          <w:sz w:val="22"/>
          <w:szCs w:val="22"/>
        </w:rPr>
        <w:t>CC to</w:t>
      </w:r>
      <w:r w:rsidR="1E3B9796" w:rsidRPr="4F5A007B">
        <w:rPr>
          <w:rFonts w:ascii="Times" w:eastAsia="Times New Roman" w:hAnsi="Times" w:cs="Calibri"/>
          <w:color w:val="000000" w:themeColor="text1"/>
          <w:sz w:val="22"/>
          <w:szCs w:val="22"/>
        </w:rPr>
        <w:t xml:space="preserve"> start process with</w:t>
      </w:r>
      <w:r w:rsidRPr="4F5A007B">
        <w:rPr>
          <w:rFonts w:ascii="Times" w:eastAsia="Times New Roman" w:hAnsi="Times" w:cs="Calibri"/>
          <w:color w:val="000000" w:themeColor="text1"/>
          <w:sz w:val="22"/>
          <w:szCs w:val="22"/>
        </w:rPr>
        <w:t xml:space="preserve"> NIA to order 10 aged mice per month per lab. </w:t>
      </w:r>
    </w:p>
    <w:p w14:paraId="49E618C8" w14:textId="740B5750" w:rsidR="00D32F90" w:rsidRPr="00D32F90" w:rsidRDefault="00D32F90" w:rsidP="0075360E">
      <w:pPr>
        <w:pStyle w:val="ListParagraph"/>
        <w:numPr>
          <w:ilvl w:val="0"/>
          <w:numId w:val="11"/>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Calibri"/>
          <w:color w:val="000000" w:themeColor="text1"/>
          <w:sz w:val="22"/>
          <w:szCs w:val="22"/>
        </w:rPr>
        <w:t>CC to query sites about how many sites can do mice and rat surgeries in the same week</w:t>
      </w:r>
    </w:p>
    <w:p w14:paraId="72219903" w14:textId="4351B227" w:rsidR="00D32F90" w:rsidRPr="009F3114" w:rsidRDefault="00D32F90" w:rsidP="0075360E">
      <w:pPr>
        <w:pStyle w:val="ListParagraph"/>
        <w:numPr>
          <w:ilvl w:val="0"/>
          <w:numId w:val="11"/>
        </w:numPr>
        <w:spacing w:before="100" w:beforeAutospacing="1" w:after="100" w:afterAutospacing="1"/>
        <w:textAlignment w:val="baseline"/>
        <w:rPr>
          <w:rFonts w:ascii="Times" w:eastAsia="Times New Roman" w:hAnsi="Times" w:cs="Times New Roman"/>
          <w:sz w:val="22"/>
          <w:szCs w:val="22"/>
        </w:rPr>
      </w:pPr>
      <w:r w:rsidRPr="4F5A007B">
        <w:rPr>
          <w:rFonts w:ascii="Times" w:eastAsia="Times New Roman" w:hAnsi="Times" w:cs="Calibri"/>
          <w:color w:val="000000" w:themeColor="text1"/>
          <w:sz w:val="22"/>
          <w:szCs w:val="22"/>
        </w:rPr>
        <w:t>CC to query sites on how they are housing M/F for surgeries scheduled in the same day</w:t>
      </w:r>
    </w:p>
    <w:p w14:paraId="668DE047" w14:textId="1F661BBD" w:rsidR="0075360E" w:rsidRPr="009F3114" w:rsidRDefault="0075360E" w:rsidP="0075360E">
      <w:pPr>
        <w:spacing w:before="100" w:beforeAutospacing="1" w:after="100" w:afterAutospacing="1"/>
        <w:textAlignment w:val="baseline"/>
        <w:rPr>
          <w:rFonts w:ascii="Times" w:eastAsia="Times New Roman" w:hAnsi="Times" w:cs="Times New Roman"/>
          <w:sz w:val="22"/>
          <w:szCs w:val="22"/>
        </w:rPr>
      </w:pPr>
      <w:r w:rsidRPr="009F3114">
        <w:rPr>
          <w:rFonts w:ascii="Times" w:eastAsia="Times New Roman" w:hAnsi="Times" w:cs="Calibri"/>
          <w:b/>
          <w:bCs/>
          <w:color w:val="FF0000"/>
          <w:sz w:val="22"/>
          <w:szCs w:val="22"/>
        </w:rPr>
        <w:t>Next Meeting date:</w:t>
      </w:r>
      <w:r w:rsidRPr="009F3114">
        <w:rPr>
          <w:rFonts w:ascii="Times New Roman" w:eastAsia="Times New Roman" w:hAnsi="Times New Roman" w:cs="Times New Roman"/>
          <w:b/>
          <w:bCs/>
          <w:color w:val="FF0000"/>
          <w:sz w:val="22"/>
          <w:szCs w:val="22"/>
        </w:rPr>
        <w:t> </w:t>
      </w:r>
      <w:r w:rsidRPr="009F3114">
        <w:rPr>
          <w:rFonts w:ascii="Times" w:eastAsia="Times New Roman" w:hAnsi="Times" w:cs="Calibri"/>
          <w:b/>
          <w:bCs/>
          <w:color w:val="FF0000"/>
          <w:sz w:val="22"/>
          <w:szCs w:val="22"/>
        </w:rPr>
        <w:t>1</w:t>
      </w:r>
      <w:r w:rsidR="009F3114">
        <w:rPr>
          <w:rFonts w:ascii="Times" w:eastAsia="Times New Roman" w:hAnsi="Times" w:cs="Calibri"/>
          <w:b/>
          <w:bCs/>
          <w:color w:val="FF0000"/>
          <w:sz w:val="22"/>
          <w:szCs w:val="22"/>
        </w:rPr>
        <w:t>1/</w:t>
      </w:r>
      <w:r w:rsidRPr="009F3114">
        <w:rPr>
          <w:rFonts w:ascii="Times" w:eastAsia="Times New Roman" w:hAnsi="Times" w:cs="Calibri"/>
          <w:b/>
          <w:bCs/>
          <w:color w:val="FF0000"/>
          <w:sz w:val="22"/>
          <w:szCs w:val="22"/>
        </w:rPr>
        <w:t>2</w:t>
      </w:r>
      <w:r w:rsidR="009F3114">
        <w:rPr>
          <w:rFonts w:ascii="Times" w:eastAsia="Times New Roman" w:hAnsi="Times" w:cs="Calibri"/>
          <w:b/>
          <w:bCs/>
          <w:color w:val="FF0000"/>
          <w:sz w:val="22"/>
          <w:szCs w:val="22"/>
        </w:rPr>
        <w:t>5</w:t>
      </w:r>
      <w:r w:rsidRPr="009F3114">
        <w:rPr>
          <w:rFonts w:ascii="Times" w:eastAsia="Times New Roman" w:hAnsi="Times" w:cs="Calibri"/>
          <w:b/>
          <w:bCs/>
          <w:color w:val="FF0000"/>
          <w:sz w:val="22"/>
          <w:szCs w:val="22"/>
        </w:rPr>
        <w:t>/20 11am PST</w:t>
      </w:r>
      <w:r w:rsidRPr="009F3114">
        <w:rPr>
          <w:rFonts w:ascii="Times New Roman" w:eastAsia="Times New Roman" w:hAnsi="Times New Roman" w:cs="Times New Roman"/>
          <w:b/>
          <w:bCs/>
          <w:color w:val="FF0000"/>
          <w:sz w:val="22"/>
          <w:szCs w:val="22"/>
        </w:rPr>
        <w:t>  </w:t>
      </w:r>
      <w:r w:rsidRPr="009F3114">
        <w:rPr>
          <w:rFonts w:ascii="Times" w:eastAsia="Times New Roman" w:hAnsi="Times" w:cs="Calibri"/>
          <w:color w:val="FF0000"/>
          <w:sz w:val="22"/>
          <w:szCs w:val="22"/>
        </w:rPr>
        <w:t> </w:t>
      </w:r>
    </w:p>
    <w:p w14:paraId="01D9EFC8" w14:textId="77777777" w:rsidR="00497FB7" w:rsidRPr="009F3114" w:rsidRDefault="009419F9">
      <w:pPr>
        <w:rPr>
          <w:rFonts w:ascii="Times" w:hAnsi="Times"/>
          <w:sz w:val="22"/>
          <w:szCs w:val="22"/>
        </w:rPr>
      </w:pPr>
    </w:p>
    <w:sectPr w:rsidR="00497FB7" w:rsidRPr="009F3114" w:rsidSect="000B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781C"/>
    <w:multiLevelType w:val="hybridMultilevel"/>
    <w:tmpl w:val="344478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740A79"/>
    <w:multiLevelType w:val="hybridMultilevel"/>
    <w:tmpl w:val="9D8EC136"/>
    <w:lvl w:ilvl="0" w:tplc="0409000F">
      <w:start w:val="1"/>
      <w:numFmt w:val="decimal"/>
      <w:lvlText w:val="%1."/>
      <w:lvlJc w:val="left"/>
      <w:pPr>
        <w:ind w:left="764" w:hanging="360"/>
      </w:pPr>
      <w:rPr>
        <w:rFonts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2" w15:restartNumberingAfterBreak="0">
    <w:nsid w:val="0C844D35"/>
    <w:multiLevelType w:val="multilevel"/>
    <w:tmpl w:val="3DDEE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1063A"/>
    <w:multiLevelType w:val="multilevel"/>
    <w:tmpl w:val="1E90DB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80B09"/>
    <w:multiLevelType w:val="multilevel"/>
    <w:tmpl w:val="1C0C5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31E79"/>
    <w:multiLevelType w:val="multilevel"/>
    <w:tmpl w:val="5A68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354A9"/>
    <w:multiLevelType w:val="hybridMultilevel"/>
    <w:tmpl w:val="D7C2AB00"/>
    <w:lvl w:ilvl="0" w:tplc="3A38E4BE">
      <w:start w:val="1"/>
      <w:numFmt w:val="upperLetter"/>
      <w:lvlText w:val="%1."/>
      <w:lvlJc w:val="left"/>
      <w:pPr>
        <w:ind w:left="720" w:hanging="360"/>
      </w:pPr>
    </w:lvl>
    <w:lvl w:ilvl="1" w:tplc="DEE2427A" w:tentative="1">
      <w:start w:val="1"/>
      <w:numFmt w:val="decimal"/>
      <w:lvlText w:val="%2."/>
      <w:lvlJc w:val="left"/>
      <w:pPr>
        <w:tabs>
          <w:tab w:val="num" w:pos="1440"/>
        </w:tabs>
        <w:ind w:left="1440" w:hanging="360"/>
      </w:pPr>
    </w:lvl>
    <w:lvl w:ilvl="2" w:tplc="CD5CF854" w:tentative="1">
      <w:start w:val="1"/>
      <w:numFmt w:val="decimal"/>
      <w:lvlText w:val="%3."/>
      <w:lvlJc w:val="left"/>
      <w:pPr>
        <w:tabs>
          <w:tab w:val="num" w:pos="2160"/>
        </w:tabs>
        <w:ind w:left="2160" w:hanging="360"/>
      </w:pPr>
    </w:lvl>
    <w:lvl w:ilvl="3" w:tplc="6850323C" w:tentative="1">
      <w:start w:val="1"/>
      <w:numFmt w:val="decimal"/>
      <w:lvlText w:val="%4."/>
      <w:lvlJc w:val="left"/>
      <w:pPr>
        <w:tabs>
          <w:tab w:val="num" w:pos="2880"/>
        </w:tabs>
        <w:ind w:left="2880" w:hanging="360"/>
      </w:pPr>
    </w:lvl>
    <w:lvl w:ilvl="4" w:tplc="AC3C278C" w:tentative="1">
      <w:start w:val="1"/>
      <w:numFmt w:val="decimal"/>
      <w:lvlText w:val="%5."/>
      <w:lvlJc w:val="left"/>
      <w:pPr>
        <w:tabs>
          <w:tab w:val="num" w:pos="3600"/>
        </w:tabs>
        <w:ind w:left="3600" w:hanging="360"/>
      </w:pPr>
    </w:lvl>
    <w:lvl w:ilvl="5" w:tplc="6E78540E" w:tentative="1">
      <w:start w:val="1"/>
      <w:numFmt w:val="decimal"/>
      <w:lvlText w:val="%6."/>
      <w:lvlJc w:val="left"/>
      <w:pPr>
        <w:tabs>
          <w:tab w:val="num" w:pos="4320"/>
        </w:tabs>
        <w:ind w:left="4320" w:hanging="360"/>
      </w:pPr>
    </w:lvl>
    <w:lvl w:ilvl="6" w:tplc="EE9203B2" w:tentative="1">
      <w:start w:val="1"/>
      <w:numFmt w:val="decimal"/>
      <w:lvlText w:val="%7."/>
      <w:lvlJc w:val="left"/>
      <w:pPr>
        <w:tabs>
          <w:tab w:val="num" w:pos="5040"/>
        </w:tabs>
        <w:ind w:left="5040" w:hanging="360"/>
      </w:pPr>
    </w:lvl>
    <w:lvl w:ilvl="7" w:tplc="3006D25E" w:tentative="1">
      <w:start w:val="1"/>
      <w:numFmt w:val="decimal"/>
      <w:lvlText w:val="%8."/>
      <w:lvlJc w:val="left"/>
      <w:pPr>
        <w:tabs>
          <w:tab w:val="num" w:pos="5760"/>
        </w:tabs>
        <w:ind w:left="5760" w:hanging="360"/>
      </w:pPr>
    </w:lvl>
    <w:lvl w:ilvl="8" w:tplc="E2DCCA76" w:tentative="1">
      <w:start w:val="1"/>
      <w:numFmt w:val="decimal"/>
      <w:lvlText w:val="%9."/>
      <w:lvlJc w:val="left"/>
      <w:pPr>
        <w:tabs>
          <w:tab w:val="num" w:pos="6480"/>
        </w:tabs>
        <w:ind w:left="6480" w:hanging="360"/>
      </w:pPr>
    </w:lvl>
  </w:abstractNum>
  <w:abstractNum w:abstractNumId="7" w15:restartNumberingAfterBreak="0">
    <w:nsid w:val="53203250"/>
    <w:multiLevelType w:val="multilevel"/>
    <w:tmpl w:val="B15C85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E4116B"/>
    <w:multiLevelType w:val="multilevel"/>
    <w:tmpl w:val="E4F4FC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E01A04"/>
    <w:multiLevelType w:val="multilevel"/>
    <w:tmpl w:val="8EC6E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F078E2"/>
    <w:multiLevelType w:val="multilevel"/>
    <w:tmpl w:val="778EF1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53EBF"/>
    <w:multiLevelType w:val="hybridMultilevel"/>
    <w:tmpl w:val="0CD6BB02"/>
    <w:lvl w:ilvl="0" w:tplc="153E309A">
      <w:start w:val="1"/>
      <w:numFmt w:val="upperLetter"/>
      <w:lvlText w:val="%1."/>
      <w:lvlJc w:val="left"/>
      <w:pPr>
        <w:ind w:left="720" w:hanging="360"/>
      </w:pPr>
      <w:rPr>
        <w:rFonts w:ascii="Times" w:hAnsi="Times" w:cstheme="minorHAnsi" w:hint="default"/>
        <w:b/>
        <w:bCs/>
      </w:rPr>
    </w:lvl>
    <w:lvl w:ilvl="1" w:tplc="F39673B2">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B2352D"/>
    <w:multiLevelType w:val="multilevel"/>
    <w:tmpl w:val="98A6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9"/>
  </w:num>
  <w:num w:numId="4">
    <w:abstractNumId w:val="4"/>
  </w:num>
  <w:num w:numId="5">
    <w:abstractNumId w:val="2"/>
  </w:num>
  <w:num w:numId="6">
    <w:abstractNumId w:val="7"/>
  </w:num>
  <w:num w:numId="7">
    <w:abstractNumId w:val="8"/>
  </w:num>
  <w:num w:numId="8">
    <w:abstractNumId w:val="10"/>
  </w:num>
  <w:num w:numId="9">
    <w:abstractNumId w:val="12"/>
  </w:num>
  <w:num w:numId="10">
    <w:abstractNumId w:val="11"/>
  </w:num>
  <w:num w:numId="11">
    <w:abstractNumId w:val="1"/>
  </w:num>
  <w:num w:numId="12">
    <w:abstractNumId w:val="5"/>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sica Lamb">
    <w15:presenceInfo w15:providerId="AD" w15:userId="S::lambj@usc.edu::8fa37e9b-e233-4dc1-8c72-f0f0a7b98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0E"/>
    <w:rsid w:val="00074C0B"/>
    <w:rsid w:val="0008334C"/>
    <w:rsid w:val="000A477A"/>
    <w:rsid w:val="000B7FCC"/>
    <w:rsid w:val="00136596"/>
    <w:rsid w:val="001D5DD4"/>
    <w:rsid w:val="0025726C"/>
    <w:rsid w:val="002A49D6"/>
    <w:rsid w:val="002C3CFF"/>
    <w:rsid w:val="002D26C1"/>
    <w:rsid w:val="00497F59"/>
    <w:rsid w:val="00514817"/>
    <w:rsid w:val="00541CE6"/>
    <w:rsid w:val="00657C04"/>
    <w:rsid w:val="00661276"/>
    <w:rsid w:val="0067372F"/>
    <w:rsid w:val="006B7997"/>
    <w:rsid w:val="00714E82"/>
    <w:rsid w:val="007307E7"/>
    <w:rsid w:val="0075360E"/>
    <w:rsid w:val="00761996"/>
    <w:rsid w:val="00782839"/>
    <w:rsid w:val="00875897"/>
    <w:rsid w:val="008A66A1"/>
    <w:rsid w:val="009419F9"/>
    <w:rsid w:val="009F3114"/>
    <w:rsid w:val="00CE0919"/>
    <w:rsid w:val="00D32F90"/>
    <w:rsid w:val="00D46156"/>
    <w:rsid w:val="00E32864"/>
    <w:rsid w:val="057B19B2"/>
    <w:rsid w:val="05BB8565"/>
    <w:rsid w:val="0924C666"/>
    <w:rsid w:val="0A5F9BBD"/>
    <w:rsid w:val="0D6B4C9B"/>
    <w:rsid w:val="0FAB6B8D"/>
    <w:rsid w:val="1161016D"/>
    <w:rsid w:val="12CA5CAA"/>
    <w:rsid w:val="132B0FAF"/>
    <w:rsid w:val="15375B19"/>
    <w:rsid w:val="154C3CD9"/>
    <w:rsid w:val="19110D8B"/>
    <w:rsid w:val="1E3B9796"/>
    <w:rsid w:val="217D39F5"/>
    <w:rsid w:val="22972C95"/>
    <w:rsid w:val="22E02085"/>
    <w:rsid w:val="23DD9D3D"/>
    <w:rsid w:val="23F488DE"/>
    <w:rsid w:val="25A05286"/>
    <w:rsid w:val="2604658E"/>
    <w:rsid w:val="26394B98"/>
    <w:rsid w:val="2834B7F6"/>
    <w:rsid w:val="2872F8E9"/>
    <w:rsid w:val="289D8F81"/>
    <w:rsid w:val="2917013E"/>
    <w:rsid w:val="29B9592E"/>
    <w:rsid w:val="2BF694A0"/>
    <w:rsid w:val="2C3853B0"/>
    <w:rsid w:val="2C4A5629"/>
    <w:rsid w:val="2F19CCA1"/>
    <w:rsid w:val="2F37C536"/>
    <w:rsid w:val="30EDBA67"/>
    <w:rsid w:val="3119C443"/>
    <w:rsid w:val="31B49C7E"/>
    <w:rsid w:val="34CEA6CA"/>
    <w:rsid w:val="355A2817"/>
    <w:rsid w:val="380531A2"/>
    <w:rsid w:val="3882706E"/>
    <w:rsid w:val="3899AA1F"/>
    <w:rsid w:val="3A7AD9CB"/>
    <w:rsid w:val="3A8E6510"/>
    <w:rsid w:val="3B511AD3"/>
    <w:rsid w:val="3C4A2C73"/>
    <w:rsid w:val="3D4E8532"/>
    <w:rsid w:val="3E472BCF"/>
    <w:rsid w:val="40C37C77"/>
    <w:rsid w:val="40E4FEB9"/>
    <w:rsid w:val="425C009B"/>
    <w:rsid w:val="42801990"/>
    <w:rsid w:val="454BDF09"/>
    <w:rsid w:val="45B68219"/>
    <w:rsid w:val="46A38820"/>
    <w:rsid w:val="46F3CA2B"/>
    <w:rsid w:val="4965D626"/>
    <w:rsid w:val="4AD136B0"/>
    <w:rsid w:val="4AE3B982"/>
    <w:rsid w:val="4DC84AFA"/>
    <w:rsid w:val="4F5A007B"/>
    <w:rsid w:val="4F899A52"/>
    <w:rsid w:val="4FEE8ACB"/>
    <w:rsid w:val="513A2FF4"/>
    <w:rsid w:val="51553D7D"/>
    <w:rsid w:val="52F55E2C"/>
    <w:rsid w:val="53627F97"/>
    <w:rsid w:val="560D37A3"/>
    <w:rsid w:val="57866F35"/>
    <w:rsid w:val="5A175D10"/>
    <w:rsid w:val="5A9B7039"/>
    <w:rsid w:val="5C5C5D0D"/>
    <w:rsid w:val="6455CAE2"/>
    <w:rsid w:val="64EE46B5"/>
    <w:rsid w:val="652F282F"/>
    <w:rsid w:val="676966D8"/>
    <w:rsid w:val="679304B4"/>
    <w:rsid w:val="67A44D01"/>
    <w:rsid w:val="684E6016"/>
    <w:rsid w:val="6A94D854"/>
    <w:rsid w:val="6B93151B"/>
    <w:rsid w:val="6D13CF88"/>
    <w:rsid w:val="6E2322AB"/>
    <w:rsid w:val="6FB83BFE"/>
    <w:rsid w:val="6FC58CD7"/>
    <w:rsid w:val="7352AA47"/>
    <w:rsid w:val="7374AC16"/>
    <w:rsid w:val="73B15102"/>
    <w:rsid w:val="776275C5"/>
    <w:rsid w:val="7807EB06"/>
    <w:rsid w:val="7C9C9D00"/>
    <w:rsid w:val="7F54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9863E"/>
  <w14:defaultImageDpi w14:val="32767"/>
  <w15:chartTrackingRefBased/>
  <w15:docId w15:val="{131E47B6-ACAE-6B4D-A1EB-D64DAC60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5360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5360E"/>
  </w:style>
  <w:style w:type="character" w:customStyle="1" w:styleId="eop">
    <w:name w:val="eop"/>
    <w:basedOn w:val="DefaultParagraphFont"/>
    <w:rsid w:val="0075360E"/>
  </w:style>
  <w:style w:type="paragraph" w:styleId="ListParagraph">
    <w:name w:val="List Paragraph"/>
    <w:basedOn w:val="Normal"/>
    <w:uiPriority w:val="34"/>
    <w:qFormat/>
    <w:rsid w:val="0075360E"/>
    <w:pPr>
      <w:ind w:left="720"/>
      <w:contextualSpacing/>
    </w:pPr>
  </w:style>
  <w:style w:type="paragraph" w:styleId="NormalWeb">
    <w:name w:val="Normal (Web)"/>
    <w:basedOn w:val="Normal"/>
    <w:uiPriority w:val="99"/>
    <w:semiHidden/>
    <w:unhideWhenUsed/>
    <w:rsid w:val="00D46156"/>
    <w:pPr>
      <w:spacing w:before="100" w:beforeAutospacing="1" w:after="100" w:afterAutospacing="1"/>
    </w:pPr>
    <w:rPr>
      <w:rFonts w:ascii="Times New Roman" w:eastAsia="Times New Roman" w:hAnsi="Times New Roman" w:cs="Times New Roman"/>
    </w:rPr>
  </w:style>
  <w:style w:type="character" w:customStyle="1" w:styleId="mark7bn0rrlgr">
    <w:name w:val="mark7bn0rrlgr"/>
    <w:basedOn w:val="DefaultParagraphFont"/>
    <w:rsid w:val="00D46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5496">
      <w:bodyDiv w:val="1"/>
      <w:marLeft w:val="0"/>
      <w:marRight w:val="0"/>
      <w:marTop w:val="0"/>
      <w:marBottom w:val="0"/>
      <w:divBdr>
        <w:top w:val="none" w:sz="0" w:space="0" w:color="auto"/>
        <w:left w:val="none" w:sz="0" w:space="0" w:color="auto"/>
        <w:bottom w:val="none" w:sz="0" w:space="0" w:color="auto"/>
        <w:right w:val="none" w:sz="0" w:space="0" w:color="auto"/>
      </w:divBdr>
      <w:divsChild>
        <w:div w:id="590284581">
          <w:marLeft w:val="0"/>
          <w:marRight w:val="0"/>
          <w:marTop w:val="0"/>
          <w:marBottom w:val="0"/>
          <w:divBdr>
            <w:top w:val="none" w:sz="0" w:space="0" w:color="auto"/>
            <w:left w:val="none" w:sz="0" w:space="0" w:color="auto"/>
            <w:bottom w:val="none" w:sz="0" w:space="0" w:color="auto"/>
            <w:right w:val="none" w:sz="0" w:space="0" w:color="auto"/>
          </w:divBdr>
        </w:div>
        <w:div w:id="1027294700">
          <w:marLeft w:val="0"/>
          <w:marRight w:val="0"/>
          <w:marTop w:val="0"/>
          <w:marBottom w:val="0"/>
          <w:divBdr>
            <w:top w:val="none" w:sz="0" w:space="0" w:color="auto"/>
            <w:left w:val="none" w:sz="0" w:space="0" w:color="auto"/>
            <w:bottom w:val="none" w:sz="0" w:space="0" w:color="auto"/>
            <w:right w:val="none" w:sz="0" w:space="0" w:color="auto"/>
          </w:divBdr>
        </w:div>
      </w:divsChild>
    </w:div>
    <w:div w:id="500393577">
      <w:bodyDiv w:val="1"/>
      <w:marLeft w:val="0"/>
      <w:marRight w:val="0"/>
      <w:marTop w:val="0"/>
      <w:marBottom w:val="0"/>
      <w:divBdr>
        <w:top w:val="none" w:sz="0" w:space="0" w:color="auto"/>
        <w:left w:val="none" w:sz="0" w:space="0" w:color="auto"/>
        <w:bottom w:val="none" w:sz="0" w:space="0" w:color="auto"/>
        <w:right w:val="none" w:sz="0" w:space="0" w:color="auto"/>
      </w:divBdr>
    </w:div>
    <w:div w:id="1045909015">
      <w:bodyDiv w:val="1"/>
      <w:marLeft w:val="0"/>
      <w:marRight w:val="0"/>
      <w:marTop w:val="0"/>
      <w:marBottom w:val="0"/>
      <w:divBdr>
        <w:top w:val="none" w:sz="0" w:space="0" w:color="auto"/>
        <w:left w:val="none" w:sz="0" w:space="0" w:color="auto"/>
        <w:bottom w:val="none" w:sz="0" w:space="0" w:color="auto"/>
        <w:right w:val="none" w:sz="0" w:space="0" w:color="auto"/>
      </w:divBdr>
    </w:div>
    <w:div w:id="1925452596">
      <w:bodyDiv w:val="1"/>
      <w:marLeft w:val="0"/>
      <w:marRight w:val="0"/>
      <w:marTop w:val="0"/>
      <w:marBottom w:val="0"/>
      <w:divBdr>
        <w:top w:val="none" w:sz="0" w:space="0" w:color="auto"/>
        <w:left w:val="none" w:sz="0" w:space="0" w:color="auto"/>
        <w:bottom w:val="none" w:sz="0" w:space="0" w:color="auto"/>
        <w:right w:val="none" w:sz="0" w:space="0" w:color="auto"/>
      </w:divBdr>
      <w:divsChild>
        <w:div w:id="618800064">
          <w:marLeft w:val="0"/>
          <w:marRight w:val="0"/>
          <w:marTop w:val="0"/>
          <w:marBottom w:val="0"/>
          <w:divBdr>
            <w:top w:val="none" w:sz="0" w:space="0" w:color="auto"/>
            <w:left w:val="none" w:sz="0" w:space="0" w:color="auto"/>
            <w:bottom w:val="none" w:sz="0" w:space="0" w:color="auto"/>
            <w:right w:val="none" w:sz="0" w:space="0" w:color="auto"/>
          </w:divBdr>
        </w:div>
        <w:div w:id="562368921">
          <w:marLeft w:val="0"/>
          <w:marRight w:val="0"/>
          <w:marTop w:val="0"/>
          <w:marBottom w:val="0"/>
          <w:divBdr>
            <w:top w:val="none" w:sz="0" w:space="0" w:color="auto"/>
            <w:left w:val="none" w:sz="0" w:space="0" w:color="auto"/>
            <w:bottom w:val="none" w:sz="0" w:space="0" w:color="auto"/>
            <w:right w:val="none" w:sz="0" w:space="0" w:color="auto"/>
          </w:divBdr>
        </w:div>
        <w:div w:id="1765029146">
          <w:marLeft w:val="0"/>
          <w:marRight w:val="0"/>
          <w:marTop w:val="0"/>
          <w:marBottom w:val="0"/>
          <w:divBdr>
            <w:top w:val="none" w:sz="0" w:space="0" w:color="auto"/>
            <w:left w:val="none" w:sz="0" w:space="0" w:color="auto"/>
            <w:bottom w:val="none" w:sz="0" w:space="0" w:color="auto"/>
            <w:right w:val="none" w:sz="0" w:space="0" w:color="auto"/>
          </w:divBdr>
          <w:divsChild>
            <w:div w:id="2132019577">
              <w:marLeft w:val="0"/>
              <w:marRight w:val="0"/>
              <w:marTop w:val="0"/>
              <w:marBottom w:val="0"/>
              <w:divBdr>
                <w:top w:val="none" w:sz="0" w:space="0" w:color="auto"/>
                <w:left w:val="none" w:sz="0" w:space="0" w:color="auto"/>
                <w:bottom w:val="none" w:sz="0" w:space="0" w:color="auto"/>
                <w:right w:val="none" w:sz="0" w:space="0" w:color="auto"/>
              </w:divBdr>
              <w:divsChild>
                <w:div w:id="727612652">
                  <w:marLeft w:val="0"/>
                  <w:marRight w:val="0"/>
                  <w:marTop w:val="0"/>
                  <w:marBottom w:val="0"/>
                  <w:divBdr>
                    <w:top w:val="none" w:sz="0" w:space="0" w:color="auto"/>
                    <w:left w:val="none" w:sz="0" w:space="0" w:color="auto"/>
                    <w:bottom w:val="none" w:sz="0" w:space="0" w:color="auto"/>
                    <w:right w:val="none" w:sz="0" w:space="0" w:color="auto"/>
                  </w:divBdr>
                  <w:divsChild>
                    <w:div w:id="549851091">
                      <w:marLeft w:val="0"/>
                      <w:marRight w:val="0"/>
                      <w:marTop w:val="0"/>
                      <w:marBottom w:val="0"/>
                      <w:divBdr>
                        <w:top w:val="none" w:sz="0" w:space="0" w:color="auto"/>
                        <w:left w:val="none" w:sz="0" w:space="0" w:color="auto"/>
                        <w:bottom w:val="none" w:sz="0" w:space="0" w:color="auto"/>
                        <w:right w:val="none" w:sz="0" w:space="0" w:color="auto"/>
                      </w:divBdr>
                    </w:div>
                  </w:divsChild>
                </w:div>
                <w:div w:id="854267759">
                  <w:marLeft w:val="0"/>
                  <w:marRight w:val="0"/>
                  <w:marTop w:val="0"/>
                  <w:marBottom w:val="0"/>
                  <w:divBdr>
                    <w:top w:val="none" w:sz="0" w:space="0" w:color="auto"/>
                    <w:left w:val="none" w:sz="0" w:space="0" w:color="auto"/>
                    <w:bottom w:val="none" w:sz="0" w:space="0" w:color="auto"/>
                    <w:right w:val="none" w:sz="0" w:space="0" w:color="auto"/>
                  </w:divBdr>
                  <w:divsChild>
                    <w:div w:id="90668686">
                      <w:marLeft w:val="0"/>
                      <w:marRight w:val="0"/>
                      <w:marTop w:val="0"/>
                      <w:marBottom w:val="0"/>
                      <w:divBdr>
                        <w:top w:val="none" w:sz="0" w:space="0" w:color="auto"/>
                        <w:left w:val="none" w:sz="0" w:space="0" w:color="auto"/>
                        <w:bottom w:val="none" w:sz="0" w:space="0" w:color="auto"/>
                        <w:right w:val="none" w:sz="0" w:space="0" w:color="auto"/>
                      </w:divBdr>
                    </w:div>
                    <w:div w:id="811757407">
                      <w:marLeft w:val="0"/>
                      <w:marRight w:val="0"/>
                      <w:marTop w:val="0"/>
                      <w:marBottom w:val="0"/>
                      <w:divBdr>
                        <w:top w:val="none" w:sz="0" w:space="0" w:color="auto"/>
                        <w:left w:val="none" w:sz="0" w:space="0" w:color="auto"/>
                        <w:bottom w:val="none" w:sz="0" w:space="0" w:color="auto"/>
                        <w:right w:val="none" w:sz="0" w:space="0" w:color="auto"/>
                      </w:divBdr>
                    </w:div>
                  </w:divsChild>
                </w:div>
                <w:div w:id="918640264">
                  <w:marLeft w:val="0"/>
                  <w:marRight w:val="0"/>
                  <w:marTop w:val="0"/>
                  <w:marBottom w:val="0"/>
                  <w:divBdr>
                    <w:top w:val="none" w:sz="0" w:space="0" w:color="auto"/>
                    <w:left w:val="none" w:sz="0" w:space="0" w:color="auto"/>
                    <w:bottom w:val="none" w:sz="0" w:space="0" w:color="auto"/>
                    <w:right w:val="none" w:sz="0" w:space="0" w:color="auto"/>
                  </w:divBdr>
                  <w:divsChild>
                    <w:div w:id="163866135">
                      <w:marLeft w:val="0"/>
                      <w:marRight w:val="0"/>
                      <w:marTop w:val="0"/>
                      <w:marBottom w:val="0"/>
                      <w:divBdr>
                        <w:top w:val="none" w:sz="0" w:space="0" w:color="auto"/>
                        <w:left w:val="none" w:sz="0" w:space="0" w:color="auto"/>
                        <w:bottom w:val="none" w:sz="0" w:space="0" w:color="auto"/>
                        <w:right w:val="none" w:sz="0" w:space="0" w:color="auto"/>
                      </w:divBdr>
                    </w:div>
                  </w:divsChild>
                </w:div>
                <w:div w:id="1068844124">
                  <w:marLeft w:val="0"/>
                  <w:marRight w:val="0"/>
                  <w:marTop w:val="0"/>
                  <w:marBottom w:val="0"/>
                  <w:divBdr>
                    <w:top w:val="none" w:sz="0" w:space="0" w:color="auto"/>
                    <w:left w:val="none" w:sz="0" w:space="0" w:color="auto"/>
                    <w:bottom w:val="none" w:sz="0" w:space="0" w:color="auto"/>
                    <w:right w:val="none" w:sz="0" w:space="0" w:color="auto"/>
                  </w:divBdr>
                  <w:divsChild>
                    <w:div w:id="1028065466">
                      <w:marLeft w:val="0"/>
                      <w:marRight w:val="0"/>
                      <w:marTop w:val="0"/>
                      <w:marBottom w:val="0"/>
                      <w:divBdr>
                        <w:top w:val="none" w:sz="0" w:space="0" w:color="auto"/>
                        <w:left w:val="none" w:sz="0" w:space="0" w:color="auto"/>
                        <w:bottom w:val="none" w:sz="0" w:space="0" w:color="auto"/>
                        <w:right w:val="none" w:sz="0" w:space="0" w:color="auto"/>
                      </w:divBdr>
                    </w:div>
                  </w:divsChild>
                </w:div>
                <w:div w:id="1827016141">
                  <w:marLeft w:val="0"/>
                  <w:marRight w:val="0"/>
                  <w:marTop w:val="0"/>
                  <w:marBottom w:val="0"/>
                  <w:divBdr>
                    <w:top w:val="none" w:sz="0" w:space="0" w:color="auto"/>
                    <w:left w:val="none" w:sz="0" w:space="0" w:color="auto"/>
                    <w:bottom w:val="none" w:sz="0" w:space="0" w:color="auto"/>
                    <w:right w:val="none" w:sz="0" w:space="0" w:color="auto"/>
                  </w:divBdr>
                  <w:divsChild>
                    <w:div w:id="217131521">
                      <w:marLeft w:val="0"/>
                      <w:marRight w:val="0"/>
                      <w:marTop w:val="0"/>
                      <w:marBottom w:val="0"/>
                      <w:divBdr>
                        <w:top w:val="none" w:sz="0" w:space="0" w:color="auto"/>
                        <w:left w:val="none" w:sz="0" w:space="0" w:color="auto"/>
                        <w:bottom w:val="none" w:sz="0" w:space="0" w:color="auto"/>
                        <w:right w:val="none" w:sz="0" w:space="0" w:color="auto"/>
                      </w:divBdr>
                    </w:div>
                  </w:divsChild>
                </w:div>
                <w:div w:id="786583628">
                  <w:marLeft w:val="0"/>
                  <w:marRight w:val="0"/>
                  <w:marTop w:val="0"/>
                  <w:marBottom w:val="0"/>
                  <w:divBdr>
                    <w:top w:val="none" w:sz="0" w:space="0" w:color="auto"/>
                    <w:left w:val="none" w:sz="0" w:space="0" w:color="auto"/>
                    <w:bottom w:val="none" w:sz="0" w:space="0" w:color="auto"/>
                    <w:right w:val="none" w:sz="0" w:space="0" w:color="auto"/>
                  </w:divBdr>
                  <w:divsChild>
                    <w:div w:id="69619151">
                      <w:marLeft w:val="0"/>
                      <w:marRight w:val="0"/>
                      <w:marTop w:val="0"/>
                      <w:marBottom w:val="0"/>
                      <w:divBdr>
                        <w:top w:val="none" w:sz="0" w:space="0" w:color="auto"/>
                        <w:left w:val="none" w:sz="0" w:space="0" w:color="auto"/>
                        <w:bottom w:val="none" w:sz="0" w:space="0" w:color="auto"/>
                        <w:right w:val="none" w:sz="0" w:space="0" w:color="auto"/>
                      </w:divBdr>
                    </w:div>
                  </w:divsChild>
                </w:div>
                <w:div w:id="1997372629">
                  <w:marLeft w:val="0"/>
                  <w:marRight w:val="0"/>
                  <w:marTop w:val="0"/>
                  <w:marBottom w:val="0"/>
                  <w:divBdr>
                    <w:top w:val="none" w:sz="0" w:space="0" w:color="auto"/>
                    <w:left w:val="none" w:sz="0" w:space="0" w:color="auto"/>
                    <w:bottom w:val="none" w:sz="0" w:space="0" w:color="auto"/>
                    <w:right w:val="none" w:sz="0" w:space="0" w:color="auto"/>
                  </w:divBdr>
                  <w:divsChild>
                    <w:div w:id="445195143">
                      <w:marLeft w:val="0"/>
                      <w:marRight w:val="0"/>
                      <w:marTop w:val="0"/>
                      <w:marBottom w:val="0"/>
                      <w:divBdr>
                        <w:top w:val="none" w:sz="0" w:space="0" w:color="auto"/>
                        <w:left w:val="none" w:sz="0" w:space="0" w:color="auto"/>
                        <w:bottom w:val="none" w:sz="0" w:space="0" w:color="auto"/>
                        <w:right w:val="none" w:sz="0" w:space="0" w:color="auto"/>
                      </w:divBdr>
                    </w:div>
                  </w:divsChild>
                </w:div>
                <w:div w:id="2038386506">
                  <w:marLeft w:val="0"/>
                  <w:marRight w:val="0"/>
                  <w:marTop w:val="0"/>
                  <w:marBottom w:val="0"/>
                  <w:divBdr>
                    <w:top w:val="none" w:sz="0" w:space="0" w:color="auto"/>
                    <w:left w:val="none" w:sz="0" w:space="0" w:color="auto"/>
                    <w:bottom w:val="none" w:sz="0" w:space="0" w:color="auto"/>
                    <w:right w:val="none" w:sz="0" w:space="0" w:color="auto"/>
                  </w:divBdr>
                  <w:divsChild>
                    <w:div w:id="510144054">
                      <w:marLeft w:val="0"/>
                      <w:marRight w:val="0"/>
                      <w:marTop w:val="0"/>
                      <w:marBottom w:val="0"/>
                      <w:divBdr>
                        <w:top w:val="none" w:sz="0" w:space="0" w:color="auto"/>
                        <w:left w:val="none" w:sz="0" w:space="0" w:color="auto"/>
                        <w:bottom w:val="none" w:sz="0" w:space="0" w:color="auto"/>
                        <w:right w:val="none" w:sz="0" w:space="0" w:color="auto"/>
                      </w:divBdr>
                    </w:div>
                    <w:div w:id="1536968909">
                      <w:marLeft w:val="0"/>
                      <w:marRight w:val="0"/>
                      <w:marTop w:val="0"/>
                      <w:marBottom w:val="0"/>
                      <w:divBdr>
                        <w:top w:val="none" w:sz="0" w:space="0" w:color="auto"/>
                        <w:left w:val="none" w:sz="0" w:space="0" w:color="auto"/>
                        <w:bottom w:val="none" w:sz="0" w:space="0" w:color="auto"/>
                        <w:right w:val="none" w:sz="0" w:space="0" w:color="auto"/>
                      </w:divBdr>
                    </w:div>
                  </w:divsChild>
                </w:div>
                <w:div w:id="705643649">
                  <w:marLeft w:val="0"/>
                  <w:marRight w:val="0"/>
                  <w:marTop w:val="0"/>
                  <w:marBottom w:val="0"/>
                  <w:divBdr>
                    <w:top w:val="none" w:sz="0" w:space="0" w:color="auto"/>
                    <w:left w:val="none" w:sz="0" w:space="0" w:color="auto"/>
                    <w:bottom w:val="none" w:sz="0" w:space="0" w:color="auto"/>
                    <w:right w:val="none" w:sz="0" w:space="0" w:color="auto"/>
                  </w:divBdr>
                  <w:divsChild>
                    <w:div w:id="1564871281">
                      <w:marLeft w:val="0"/>
                      <w:marRight w:val="0"/>
                      <w:marTop w:val="0"/>
                      <w:marBottom w:val="0"/>
                      <w:divBdr>
                        <w:top w:val="none" w:sz="0" w:space="0" w:color="auto"/>
                        <w:left w:val="none" w:sz="0" w:space="0" w:color="auto"/>
                        <w:bottom w:val="none" w:sz="0" w:space="0" w:color="auto"/>
                        <w:right w:val="none" w:sz="0" w:space="0" w:color="auto"/>
                      </w:divBdr>
                    </w:div>
                  </w:divsChild>
                </w:div>
                <w:div w:id="1198007795">
                  <w:marLeft w:val="0"/>
                  <w:marRight w:val="0"/>
                  <w:marTop w:val="0"/>
                  <w:marBottom w:val="0"/>
                  <w:divBdr>
                    <w:top w:val="none" w:sz="0" w:space="0" w:color="auto"/>
                    <w:left w:val="none" w:sz="0" w:space="0" w:color="auto"/>
                    <w:bottom w:val="none" w:sz="0" w:space="0" w:color="auto"/>
                    <w:right w:val="none" w:sz="0" w:space="0" w:color="auto"/>
                  </w:divBdr>
                  <w:divsChild>
                    <w:div w:id="447166863">
                      <w:marLeft w:val="0"/>
                      <w:marRight w:val="0"/>
                      <w:marTop w:val="0"/>
                      <w:marBottom w:val="0"/>
                      <w:divBdr>
                        <w:top w:val="none" w:sz="0" w:space="0" w:color="auto"/>
                        <w:left w:val="none" w:sz="0" w:space="0" w:color="auto"/>
                        <w:bottom w:val="none" w:sz="0" w:space="0" w:color="auto"/>
                        <w:right w:val="none" w:sz="0" w:space="0" w:color="auto"/>
                      </w:divBdr>
                    </w:div>
                  </w:divsChild>
                </w:div>
                <w:div w:id="707875297">
                  <w:marLeft w:val="0"/>
                  <w:marRight w:val="0"/>
                  <w:marTop w:val="0"/>
                  <w:marBottom w:val="0"/>
                  <w:divBdr>
                    <w:top w:val="none" w:sz="0" w:space="0" w:color="auto"/>
                    <w:left w:val="none" w:sz="0" w:space="0" w:color="auto"/>
                    <w:bottom w:val="none" w:sz="0" w:space="0" w:color="auto"/>
                    <w:right w:val="none" w:sz="0" w:space="0" w:color="auto"/>
                  </w:divBdr>
                  <w:divsChild>
                    <w:div w:id="12271908">
                      <w:marLeft w:val="0"/>
                      <w:marRight w:val="0"/>
                      <w:marTop w:val="0"/>
                      <w:marBottom w:val="0"/>
                      <w:divBdr>
                        <w:top w:val="none" w:sz="0" w:space="0" w:color="auto"/>
                        <w:left w:val="none" w:sz="0" w:space="0" w:color="auto"/>
                        <w:bottom w:val="none" w:sz="0" w:space="0" w:color="auto"/>
                        <w:right w:val="none" w:sz="0" w:space="0" w:color="auto"/>
                      </w:divBdr>
                    </w:div>
                  </w:divsChild>
                </w:div>
                <w:div w:id="330524421">
                  <w:marLeft w:val="0"/>
                  <w:marRight w:val="0"/>
                  <w:marTop w:val="0"/>
                  <w:marBottom w:val="0"/>
                  <w:divBdr>
                    <w:top w:val="none" w:sz="0" w:space="0" w:color="auto"/>
                    <w:left w:val="none" w:sz="0" w:space="0" w:color="auto"/>
                    <w:bottom w:val="none" w:sz="0" w:space="0" w:color="auto"/>
                    <w:right w:val="none" w:sz="0" w:space="0" w:color="auto"/>
                  </w:divBdr>
                  <w:divsChild>
                    <w:div w:id="9887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41277">
          <w:marLeft w:val="0"/>
          <w:marRight w:val="0"/>
          <w:marTop w:val="0"/>
          <w:marBottom w:val="0"/>
          <w:divBdr>
            <w:top w:val="none" w:sz="0" w:space="0" w:color="auto"/>
            <w:left w:val="none" w:sz="0" w:space="0" w:color="auto"/>
            <w:bottom w:val="none" w:sz="0" w:space="0" w:color="auto"/>
            <w:right w:val="none" w:sz="0" w:space="0" w:color="auto"/>
          </w:divBdr>
          <w:divsChild>
            <w:div w:id="1283003771">
              <w:marLeft w:val="0"/>
              <w:marRight w:val="0"/>
              <w:marTop w:val="0"/>
              <w:marBottom w:val="0"/>
              <w:divBdr>
                <w:top w:val="none" w:sz="0" w:space="0" w:color="auto"/>
                <w:left w:val="none" w:sz="0" w:space="0" w:color="auto"/>
                <w:bottom w:val="none" w:sz="0" w:space="0" w:color="auto"/>
                <w:right w:val="none" w:sz="0" w:space="0" w:color="auto"/>
              </w:divBdr>
            </w:div>
            <w:div w:id="315497007">
              <w:marLeft w:val="0"/>
              <w:marRight w:val="0"/>
              <w:marTop w:val="0"/>
              <w:marBottom w:val="0"/>
              <w:divBdr>
                <w:top w:val="none" w:sz="0" w:space="0" w:color="auto"/>
                <w:left w:val="none" w:sz="0" w:space="0" w:color="auto"/>
                <w:bottom w:val="none" w:sz="0" w:space="0" w:color="auto"/>
                <w:right w:val="none" w:sz="0" w:space="0" w:color="auto"/>
              </w:divBdr>
            </w:div>
            <w:div w:id="80563925">
              <w:marLeft w:val="0"/>
              <w:marRight w:val="0"/>
              <w:marTop w:val="0"/>
              <w:marBottom w:val="0"/>
              <w:divBdr>
                <w:top w:val="none" w:sz="0" w:space="0" w:color="auto"/>
                <w:left w:val="none" w:sz="0" w:space="0" w:color="auto"/>
                <w:bottom w:val="none" w:sz="0" w:space="0" w:color="auto"/>
                <w:right w:val="none" w:sz="0" w:space="0" w:color="auto"/>
              </w:divBdr>
            </w:div>
            <w:div w:id="2052027818">
              <w:marLeft w:val="0"/>
              <w:marRight w:val="0"/>
              <w:marTop w:val="0"/>
              <w:marBottom w:val="0"/>
              <w:divBdr>
                <w:top w:val="none" w:sz="0" w:space="0" w:color="auto"/>
                <w:left w:val="none" w:sz="0" w:space="0" w:color="auto"/>
                <w:bottom w:val="none" w:sz="0" w:space="0" w:color="auto"/>
                <w:right w:val="none" w:sz="0" w:space="0" w:color="auto"/>
              </w:divBdr>
            </w:div>
            <w:div w:id="1970431976">
              <w:marLeft w:val="0"/>
              <w:marRight w:val="0"/>
              <w:marTop w:val="0"/>
              <w:marBottom w:val="0"/>
              <w:divBdr>
                <w:top w:val="none" w:sz="0" w:space="0" w:color="auto"/>
                <w:left w:val="none" w:sz="0" w:space="0" w:color="auto"/>
                <w:bottom w:val="none" w:sz="0" w:space="0" w:color="auto"/>
                <w:right w:val="none" w:sz="0" w:space="0" w:color="auto"/>
              </w:divBdr>
            </w:div>
          </w:divsChild>
        </w:div>
        <w:div w:id="25644671">
          <w:marLeft w:val="0"/>
          <w:marRight w:val="0"/>
          <w:marTop w:val="0"/>
          <w:marBottom w:val="0"/>
          <w:divBdr>
            <w:top w:val="none" w:sz="0" w:space="0" w:color="auto"/>
            <w:left w:val="none" w:sz="0" w:space="0" w:color="auto"/>
            <w:bottom w:val="none" w:sz="0" w:space="0" w:color="auto"/>
            <w:right w:val="none" w:sz="0" w:space="0" w:color="auto"/>
          </w:divBdr>
          <w:divsChild>
            <w:div w:id="845439779">
              <w:marLeft w:val="0"/>
              <w:marRight w:val="0"/>
              <w:marTop w:val="0"/>
              <w:marBottom w:val="0"/>
              <w:divBdr>
                <w:top w:val="none" w:sz="0" w:space="0" w:color="auto"/>
                <w:left w:val="none" w:sz="0" w:space="0" w:color="auto"/>
                <w:bottom w:val="none" w:sz="0" w:space="0" w:color="auto"/>
                <w:right w:val="none" w:sz="0" w:space="0" w:color="auto"/>
              </w:divBdr>
            </w:div>
            <w:div w:id="1000736180">
              <w:marLeft w:val="0"/>
              <w:marRight w:val="0"/>
              <w:marTop w:val="0"/>
              <w:marBottom w:val="0"/>
              <w:divBdr>
                <w:top w:val="none" w:sz="0" w:space="0" w:color="auto"/>
                <w:left w:val="none" w:sz="0" w:space="0" w:color="auto"/>
                <w:bottom w:val="none" w:sz="0" w:space="0" w:color="auto"/>
                <w:right w:val="none" w:sz="0" w:space="0" w:color="auto"/>
              </w:divBdr>
            </w:div>
            <w:div w:id="248852433">
              <w:marLeft w:val="0"/>
              <w:marRight w:val="0"/>
              <w:marTop w:val="0"/>
              <w:marBottom w:val="0"/>
              <w:divBdr>
                <w:top w:val="none" w:sz="0" w:space="0" w:color="auto"/>
                <w:left w:val="none" w:sz="0" w:space="0" w:color="auto"/>
                <w:bottom w:val="none" w:sz="0" w:space="0" w:color="auto"/>
                <w:right w:val="none" w:sz="0" w:space="0" w:color="auto"/>
              </w:divBdr>
            </w:div>
            <w:div w:id="1620717427">
              <w:marLeft w:val="0"/>
              <w:marRight w:val="0"/>
              <w:marTop w:val="0"/>
              <w:marBottom w:val="0"/>
              <w:divBdr>
                <w:top w:val="none" w:sz="0" w:space="0" w:color="auto"/>
                <w:left w:val="none" w:sz="0" w:space="0" w:color="auto"/>
                <w:bottom w:val="none" w:sz="0" w:space="0" w:color="auto"/>
                <w:right w:val="none" w:sz="0" w:space="0" w:color="auto"/>
              </w:divBdr>
            </w:div>
            <w:div w:id="1417290004">
              <w:marLeft w:val="0"/>
              <w:marRight w:val="0"/>
              <w:marTop w:val="0"/>
              <w:marBottom w:val="0"/>
              <w:divBdr>
                <w:top w:val="none" w:sz="0" w:space="0" w:color="auto"/>
                <w:left w:val="none" w:sz="0" w:space="0" w:color="auto"/>
                <w:bottom w:val="none" w:sz="0" w:space="0" w:color="auto"/>
                <w:right w:val="none" w:sz="0" w:space="0" w:color="auto"/>
              </w:divBdr>
            </w:div>
          </w:divsChild>
        </w:div>
        <w:div w:id="803474756">
          <w:marLeft w:val="0"/>
          <w:marRight w:val="0"/>
          <w:marTop w:val="0"/>
          <w:marBottom w:val="0"/>
          <w:divBdr>
            <w:top w:val="none" w:sz="0" w:space="0" w:color="auto"/>
            <w:left w:val="none" w:sz="0" w:space="0" w:color="auto"/>
            <w:bottom w:val="none" w:sz="0" w:space="0" w:color="auto"/>
            <w:right w:val="none" w:sz="0" w:space="0" w:color="auto"/>
          </w:divBdr>
          <w:divsChild>
            <w:div w:id="587080707">
              <w:marLeft w:val="0"/>
              <w:marRight w:val="0"/>
              <w:marTop w:val="0"/>
              <w:marBottom w:val="0"/>
              <w:divBdr>
                <w:top w:val="none" w:sz="0" w:space="0" w:color="auto"/>
                <w:left w:val="none" w:sz="0" w:space="0" w:color="auto"/>
                <w:bottom w:val="none" w:sz="0" w:space="0" w:color="auto"/>
                <w:right w:val="none" w:sz="0" w:space="0" w:color="auto"/>
              </w:divBdr>
            </w:div>
            <w:div w:id="613292919">
              <w:marLeft w:val="0"/>
              <w:marRight w:val="0"/>
              <w:marTop w:val="0"/>
              <w:marBottom w:val="0"/>
              <w:divBdr>
                <w:top w:val="none" w:sz="0" w:space="0" w:color="auto"/>
                <w:left w:val="none" w:sz="0" w:space="0" w:color="auto"/>
                <w:bottom w:val="none" w:sz="0" w:space="0" w:color="auto"/>
                <w:right w:val="none" w:sz="0" w:space="0" w:color="auto"/>
              </w:divBdr>
            </w:div>
            <w:div w:id="6053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1290</Words>
  <Characters>7353</Characters>
  <Application>Microsoft Office Word</Application>
  <DocSecurity>0</DocSecurity>
  <Lines>61</Lines>
  <Paragraphs>17</Paragraphs>
  <ScaleCrop>false</ScaleCrop>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KARISMA NAGARKATTI</dc:creator>
  <cp:keywords/>
  <dc:description/>
  <cp:lastModifiedBy>KARISMA NAGARKATTI</cp:lastModifiedBy>
  <cp:revision>2</cp:revision>
  <dcterms:created xsi:type="dcterms:W3CDTF">2020-11-04T20:49:00Z</dcterms:created>
  <dcterms:modified xsi:type="dcterms:W3CDTF">2020-11-04T20:49:00Z</dcterms:modified>
</cp:coreProperties>
</file>