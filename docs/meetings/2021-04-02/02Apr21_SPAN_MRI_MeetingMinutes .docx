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56804" w14:textId="11ECFACD" w:rsidR="00794D4C" w:rsidRDefault="5D57ED44" w:rsidP="70F13484">
      <w:pPr>
        <w:spacing w:before="120" w:after="240" w:line="276" w:lineRule="auto"/>
        <w:jc w:val="center"/>
        <w:rPr>
          <w:rFonts w:ascii="Calibri" w:eastAsia="Calibri" w:hAnsi="Calibri" w:cs="Calibri"/>
          <w:color w:val="000000" w:themeColor="text1"/>
          <w:sz w:val="28"/>
          <w:szCs w:val="28"/>
        </w:rPr>
      </w:pPr>
      <w:r w:rsidRPr="70F13484">
        <w:rPr>
          <w:rFonts w:ascii="Calibri" w:eastAsia="Calibri" w:hAnsi="Calibri" w:cs="Calibri"/>
          <w:b/>
          <w:bCs/>
          <w:color w:val="000000" w:themeColor="text1"/>
          <w:sz w:val="28"/>
          <w:szCs w:val="28"/>
        </w:rPr>
        <w:t>MEETING MINUTES</w:t>
      </w:r>
    </w:p>
    <w:p w14:paraId="1CE43E84" w14:textId="56D9E8F5" w:rsidR="00794D4C" w:rsidRDefault="00794D4C" w:rsidP="70F13484">
      <w:pPr>
        <w:spacing w:before="120" w:after="240" w:line="276" w:lineRule="auto"/>
        <w:rPr>
          <w:rFonts w:ascii="Calibri" w:eastAsia="Calibri" w:hAnsi="Calibri" w:cs="Calibri"/>
          <w:color w:val="000000" w:themeColor="text1"/>
        </w:rPr>
      </w:pPr>
    </w:p>
    <w:tbl>
      <w:tblPr>
        <w:tblW w:w="0" w:type="auto"/>
        <w:tblLayout w:type="fixed"/>
        <w:tblLook w:val="04A0" w:firstRow="1" w:lastRow="0" w:firstColumn="1" w:lastColumn="0" w:noHBand="0" w:noVBand="1"/>
      </w:tblPr>
      <w:tblGrid>
        <w:gridCol w:w="1620"/>
        <w:gridCol w:w="7740"/>
      </w:tblGrid>
      <w:tr w:rsidR="70F13484" w14:paraId="53871922" w14:textId="77777777" w:rsidTr="3C6AF07C">
        <w:tc>
          <w:tcPr>
            <w:tcW w:w="1620" w:type="dxa"/>
          </w:tcPr>
          <w:p w14:paraId="54A501B1" w14:textId="5701ED96" w:rsidR="70F13484" w:rsidRDefault="70F13484" w:rsidP="70F13484">
            <w:pPr>
              <w:pStyle w:val="NoSpacing"/>
              <w:spacing w:after="240" w:line="276" w:lineRule="auto"/>
              <w:rPr>
                <w:rFonts w:ascii="Calibri" w:eastAsia="Calibri" w:hAnsi="Calibri" w:cs="Calibri"/>
              </w:rPr>
            </w:pPr>
            <w:r w:rsidRPr="70F13484">
              <w:rPr>
                <w:rFonts w:ascii="Calibri" w:eastAsia="Calibri" w:hAnsi="Calibri" w:cs="Calibri"/>
              </w:rPr>
              <w:t>Meeting:</w:t>
            </w:r>
          </w:p>
        </w:tc>
        <w:tc>
          <w:tcPr>
            <w:tcW w:w="7740" w:type="dxa"/>
          </w:tcPr>
          <w:p w14:paraId="48F92BFA" w14:textId="0A063568" w:rsidR="70F13484" w:rsidRDefault="00575BB4" w:rsidP="70F13484">
            <w:pPr>
              <w:pStyle w:val="NoSpacing"/>
              <w:spacing w:after="240" w:line="276" w:lineRule="auto"/>
              <w:rPr>
                <w:rFonts w:ascii="Calibri" w:eastAsia="Calibri" w:hAnsi="Calibri" w:cs="Calibri"/>
              </w:rPr>
            </w:pPr>
            <w:r>
              <w:rPr>
                <w:rFonts w:ascii="Calibri" w:eastAsia="Calibri" w:hAnsi="Calibri" w:cs="Calibri"/>
              </w:rPr>
              <w:t>SPAN MRI Meeting Led by Dr. Ayata</w:t>
            </w:r>
          </w:p>
        </w:tc>
      </w:tr>
      <w:tr w:rsidR="70F13484" w14:paraId="282DF55B" w14:textId="77777777" w:rsidTr="3C6AF07C">
        <w:tc>
          <w:tcPr>
            <w:tcW w:w="1620" w:type="dxa"/>
          </w:tcPr>
          <w:p w14:paraId="2B92AB86" w14:textId="272A84FA" w:rsidR="70F13484" w:rsidRDefault="70F13484" w:rsidP="70F13484">
            <w:pPr>
              <w:pStyle w:val="NoSpacing"/>
              <w:spacing w:after="240" w:line="276" w:lineRule="auto"/>
              <w:rPr>
                <w:rFonts w:ascii="Calibri" w:eastAsia="Calibri" w:hAnsi="Calibri" w:cs="Calibri"/>
              </w:rPr>
            </w:pPr>
            <w:r w:rsidRPr="70F13484">
              <w:rPr>
                <w:rFonts w:ascii="Calibri" w:eastAsia="Calibri" w:hAnsi="Calibri" w:cs="Calibri"/>
              </w:rPr>
              <w:t>Date and Time:</w:t>
            </w:r>
          </w:p>
        </w:tc>
        <w:tc>
          <w:tcPr>
            <w:tcW w:w="7740" w:type="dxa"/>
          </w:tcPr>
          <w:p w14:paraId="408E746B" w14:textId="5EDAB3A6" w:rsidR="70F13484" w:rsidRDefault="006B493F" w:rsidP="3C6AF07C">
            <w:pPr>
              <w:pStyle w:val="NoSpacing"/>
              <w:spacing w:after="240" w:line="276" w:lineRule="auto"/>
              <w:rPr>
                <w:rFonts w:ascii="Calibri" w:eastAsia="Calibri" w:hAnsi="Calibri" w:cs="Calibri"/>
              </w:rPr>
            </w:pPr>
            <w:r>
              <w:rPr>
                <w:rFonts w:ascii="Calibri" w:eastAsia="Calibri" w:hAnsi="Calibri" w:cs="Calibri"/>
              </w:rPr>
              <w:t>02 April</w:t>
            </w:r>
            <w:r w:rsidR="70F13484" w:rsidRPr="3C6AF07C">
              <w:rPr>
                <w:rFonts w:ascii="Calibri" w:eastAsia="Calibri" w:hAnsi="Calibri" w:cs="Calibri"/>
              </w:rPr>
              <w:t xml:space="preserve"> 202</w:t>
            </w:r>
            <w:r w:rsidR="06FBCA47" w:rsidRPr="3C6AF07C">
              <w:rPr>
                <w:rFonts w:ascii="Calibri" w:eastAsia="Calibri" w:hAnsi="Calibri" w:cs="Calibri"/>
              </w:rPr>
              <w:t>1</w:t>
            </w:r>
            <w:r w:rsidR="70F13484" w:rsidRPr="3C6AF07C">
              <w:rPr>
                <w:rFonts w:ascii="Calibri" w:eastAsia="Calibri" w:hAnsi="Calibri" w:cs="Calibri"/>
              </w:rPr>
              <w:t xml:space="preserve"> 1</w:t>
            </w:r>
            <w:r w:rsidR="1A120806" w:rsidRPr="3C6AF07C">
              <w:rPr>
                <w:rFonts w:ascii="Calibri" w:eastAsia="Calibri" w:hAnsi="Calibri" w:cs="Calibri"/>
              </w:rPr>
              <w:t>0</w:t>
            </w:r>
            <w:r w:rsidR="6A4F8B5A" w:rsidRPr="3C6AF07C">
              <w:rPr>
                <w:rFonts w:ascii="Calibri" w:eastAsia="Calibri" w:hAnsi="Calibri" w:cs="Calibri"/>
              </w:rPr>
              <w:t>-</w:t>
            </w:r>
            <w:r w:rsidR="198512B9" w:rsidRPr="3C6AF07C">
              <w:rPr>
                <w:rFonts w:ascii="Calibri" w:eastAsia="Calibri" w:hAnsi="Calibri" w:cs="Calibri"/>
              </w:rPr>
              <w:t>11a</w:t>
            </w:r>
            <w:r w:rsidR="70F13484" w:rsidRPr="3C6AF07C">
              <w:rPr>
                <w:rFonts w:ascii="Calibri" w:eastAsia="Calibri" w:hAnsi="Calibri" w:cs="Calibri"/>
              </w:rPr>
              <w:t xml:space="preserve">m PDT  </w:t>
            </w:r>
          </w:p>
        </w:tc>
      </w:tr>
      <w:tr w:rsidR="70F13484" w14:paraId="676F4139" w14:textId="77777777" w:rsidTr="3C6AF07C">
        <w:tc>
          <w:tcPr>
            <w:tcW w:w="1620" w:type="dxa"/>
            <w:tcBorders>
              <w:bottom w:val="single" w:sz="6" w:space="0" w:color="auto"/>
            </w:tcBorders>
          </w:tcPr>
          <w:p w14:paraId="71870CF4" w14:textId="24E94C91" w:rsidR="70F13484" w:rsidRDefault="70F13484" w:rsidP="70F13484">
            <w:pPr>
              <w:pStyle w:val="NoSpacing"/>
              <w:spacing w:after="240" w:line="276" w:lineRule="auto"/>
              <w:rPr>
                <w:rFonts w:ascii="Calibri" w:eastAsia="Calibri" w:hAnsi="Calibri" w:cs="Calibri"/>
              </w:rPr>
            </w:pPr>
            <w:r w:rsidRPr="70F13484">
              <w:rPr>
                <w:rFonts w:ascii="Calibri" w:eastAsia="Calibri" w:hAnsi="Calibri" w:cs="Calibri"/>
                <w:color w:val="000000" w:themeColor="text1"/>
              </w:rPr>
              <w:t>Present:</w:t>
            </w:r>
          </w:p>
        </w:tc>
        <w:tc>
          <w:tcPr>
            <w:tcW w:w="7740" w:type="dxa"/>
            <w:tcBorders>
              <w:bottom w:val="single" w:sz="6" w:space="0" w:color="auto"/>
            </w:tcBorders>
          </w:tcPr>
          <w:p w14:paraId="5898F2E5" w14:textId="6E814DB8" w:rsidR="70F13484" w:rsidRDefault="70F13484" w:rsidP="3C6AF07C">
            <w:pPr>
              <w:pStyle w:val="NoSpacing"/>
              <w:spacing w:after="240" w:line="276" w:lineRule="auto"/>
              <w:rPr>
                <w:rFonts w:ascii="Calibri" w:eastAsia="Calibri" w:hAnsi="Calibri" w:cs="Calibri"/>
              </w:rPr>
            </w:pPr>
            <w:r w:rsidRPr="3C6AF07C">
              <w:rPr>
                <w:rFonts w:ascii="Calibri" w:eastAsia="Calibri" w:hAnsi="Calibri" w:cs="Calibri"/>
              </w:rPr>
              <w:t xml:space="preserve">Cenk Ayata, Ryan </w:t>
            </w:r>
            <w:proofErr w:type="spellStart"/>
            <w:r w:rsidRPr="3C6AF07C">
              <w:rPr>
                <w:rFonts w:ascii="Calibri" w:eastAsia="Calibri" w:hAnsi="Calibri" w:cs="Calibri"/>
              </w:rPr>
              <w:t>Cabeen</w:t>
            </w:r>
            <w:proofErr w:type="spellEnd"/>
            <w:r w:rsidRPr="3C6AF07C">
              <w:rPr>
                <w:rFonts w:ascii="Calibri" w:eastAsia="Calibri" w:hAnsi="Calibri" w:cs="Calibri"/>
              </w:rPr>
              <w:t xml:space="preserve">, </w:t>
            </w:r>
            <w:r w:rsidR="5E995179" w:rsidRPr="3C6AF07C">
              <w:rPr>
                <w:rFonts w:ascii="Calibri" w:eastAsia="Calibri" w:hAnsi="Calibri" w:cs="Calibri"/>
              </w:rPr>
              <w:t xml:space="preserve">Dan </w:t>
            </w:r>
            <w:proofErr w:type="spellStart"/>
            <w:r w:rsidR="5E995179" w:rsidRPr="3C6AF07C">
              <w:rPr>
                <w:rFonts w:ascii="Calibri" w:eastAsia="Calibri" w:hAnsi="Calibri" w:cs="Calibri"/>
              </w:rPr>
              <w:t>Thedens</w:t>
            </w:r>
            <w:proofErr w:type="spellEnd"/>
            <w:r w:rsidR="5E995179" w:rsidRPr="3C6AF07C">
              <w:rPr>
                <w:rFonts w:ascii="Calibri" w:eastAsia="Calibri" w:hAnsi="Calibri" w:cs="Calibri"/>
              </w:rPr>
              <w:t xml:space="preserve">, Adnan </w:t>
            </w:r>
            <w:proofErr w:type="spellStart"/>
            <w:r w:rsidR="5E995179" w:rsidRPr="3C6AF07C">
              <w:rPr>
                <w:rFonts w:ascii="Calibri" w:eastAsia="Calibri" w:hAnsi="Calibri" w:cs="Calibri"/>
              </w:rPr>
              <w:t>Bibic</w:t>
            </w:r>
            <w:proofErr w:type="spellEnd"/>
            <w:r w:rsidR="5E995179" w:rsidRPr="3C6AF07C">
              <w:rPr>
                <w:rFonts w:ascii="Calibri" w:eastAsia="Calibri" w:hAnsi="Calibri" w:cs="Calibri"/>
              </w:rPr>
              <w:t xml:space="preserve">, </w:t>
            </w:r>
            <w:proofErr w:type="spellStart"/>
            <w:r w:rsidR="5E995179" w:rsidRPr="3C6AF07C">
              <w:rPr>
                <w:rFonts w:ascii="Calibri" w:eastAsia="Calibri" w:hAnsi="Calibri" w:cs="Calibri"/>
              </w:rPr>
              <w:t>Basav</w:t>
            </w:r>
            <w:proofErr w:type="spellEnd"/>
            <w:r w:rsidR="5E995179" w:rsidRPr="3C6AF07C">
              <w:rPr>
                <w:rFonts w:ascii="Calibri" w:eastAsia="Calibri" w:hAnsi="Calibri" w:cs="Calibri"/>
              </w:rPr>
              <w:t xml:space="preserve"> Sanganahalli, Jelena </w:t>
            </w:r>
            <w:proofErr w:type="spellStart"/>
            <w:r w:rsidR="5E995179" w:rsidRPr="3C6AF07C">
              <w:rPr>
                <w:rFonts w:ascii="Calibri" w:eastAsia="Calibri" w:hAnsi="Calibri" w:cs="Calibri"/>
              </w:rPr>
              <w:t>Mihailovic</w:t>
            </w:r>
            <w:proofErr w:type="spellEnd"/>
            <w:r w:rsidR="5E995179" w:rsidRPr="3C6AF07C">
              <w:rPr>
                <w:rFonts w:ascii="Calibri" w:eastAsia="Calibri" w:hAnsi="Calibri" w:cs="Calibri"/>
              </w:rPr>
              <w:t xml:space="preserve">, Peter Van </w:t>
            </w:r>
            <w:proofErr w:type="spellStart"/>
            <w:r w:rsidR="5E995179" w:rsidRPr="3C6AF07C">
              <w:rPr>
                <w:rFonts w:ascii="Calibri" w:eastAsia="Calibri" w:hAnsi="Calibri" w:cs="Calibri"/>
              </w:rPr>
              <w:t>Zijl</w:t>
            </w:r>
            <w:proofErr w:type="spellEnd"/>
            <w:r w:rsidR="5E995179" w:rsidRPr="3C6AF07C">
              <w:rPr>
                <w:rFonts w:ascii="Calibri" w:eastAsia="Calibri" w:hAnsi="Calibri" w:cs="Calibri"/>
              </w:rPr>
              <w:t xml:space="preserve">, </w:t>
            </w:r>
            <w:r w:rsidR="4FA04227" w:rsidRPr="3C6AF07C">
              <w:rPr>
                <w:rFonts w:ascii="Calibri" w:eastAsia="Calibri" w:hAnsi="Calibri" w:cs="Calibri"/>
              </w:rPr>
              <w:t xml:space="preserve">Ali </w:t>
            </w:r>
            <w:proofErr w:type="spellStart"/>
            <w:r w:rsidR="4FA04227" w:rsidRPr="3C6AF07C">
              <w:rPr>
                <w:rFonts w:ascii="Calibri" w:eastAsia="Calibri" w:hAnsi="Calibri" w:cs="Calibri"/>
              </w:rPr>
              <w:t>Arbab</w:t>
            </w:r>
            <w:proofErr w:type="spellEnd"/>
            <w:r w:rsidR="4FA04227" w:rsidRPr="3C6AF07C">
              <w:rPr>
                <w:rFonts w:ascii="Calibri" w:eastAsia="Calibri" w:hAnsi="Calibri" w:cs="Calibri"/>
              </w:rPr>
              <w:t xml:space="preserve">, </w:t>
            </w:r>
            <w:proofErr w:type="spellStart"/>
            <w:r w:rsidR="57BB4EE3" w:rsidRPr="3C6AF07C">
              <w:rPr>
                <w:rFonts w:ascii="Calibri" w:eastAsia="Calibri" w:hAnsi="Calibri" w:cs="Calibri"/>
              </w:rPr>
              <w:t>Shuning</w:t>
            </w:r>
            <w:proofErr w:type="spellEnd"/>
            <w:r w:rsidR="57BB4EE3" w:rsidRPr="3C6AF07C">
              <w:rPr>
                <w:rFonts w:ascii="Calibri" w:eastAsia="Calibri" w:hAnsi="Calibri" w:cs="Calibri"/>
              </w:rPr>
              <w:t xml:space="preserve"> Huang, </w:t>
            </w:r>
            <w:r w:rsidR="5E995179" w:rsidRPr="3C6AF07C">
              <w:rPr>
                <w:rFonts w:ascii="Calibri" w:eastAsia="Calibri" w:hAnsi="Calibri" w:cs="Calibri"/>
              </w:rPr>
              <w:t xml:space="preserve">Karisma Nagarkatti </w:t>
            </w:r>
          </w:p>
        </w:tc>
      </w:tr>
    </w:tbl>
    <w:p w14:paraId="47868C65" w14:textId="1551CAD7" w:rsidR="00794D4C" w:rsidRDefault="00794D4C" w:rsidP="70F13484">
      <w:pPr>
        <w:rPr>
          <w:rFonts w:ascii="Calibri" w:eastAsia="Calibri" w:hAnsi="Calibri" w:cs="Calibri"/>
          <w:color w:val="201F1E"/>
        </w:rPr>
      </w:pPr>
    </w:p>
    <w:p w14:paraId="6543F76F" w14:textId="652810A6" w:rsidR="00794D4C" w:rsidRDefault="3B131BA1" w:rsidP="3C6AF07C">
      <w:pPr>
        <w:rPr>
          <w:rFonts w:ascii="Calibri" w:eastAsia="Calibri" w:hAnsi="Calibri" w:cs="Calibri"/>
          <w:b/>
          <w:bCs/>
          <w:u w:val="single"/>
        </w:rPr>
      </w:pPr>
      <w:r w:rsidRPr="3C6AF07C">
        <w:rPr>
          <w:rFonts w:ascii="Calibri" w:eastAsia="Calibri" w:hAnsi="Calibri" w:cs="Calibri"/>
          <w:b/>
          <w:bCs/>
          <w:u w:val="single"/>
        </w:rPr>
        <w:t>Discussion</w:t>
      </w:r>
      <w:r w:rsidR="090AE280" w:rsidRPr="3C6AF07C">
        <w:rPr>
          <w:rFonts w:ascii="Calibri" w:eastAsia="Calibri" w:hAnsi="Calibri" w:cs="Calibri"/>
          <w:b/>
          <w:bCs/>
          <w:u w:val="single"/>
        </w:rPr>
        <w:t>:</w:t>
      </w:r>
      <w:r w:rsidR="090AE280" w:rsidRPr="3C6AF07C">
        <w:rPr>
          <w:rFonts w:ascii="Calibri" w:eastAsia="Calibri" w:hAnsi="Calibri" w:cs="Calibri"/>
          <w:b/>
          <w:bCs/>
        </w:rPr>
        <w:t xml:space="preserve"> </w:t>
      </w:r>
    </w:p>
    <w:p w14:paraId="6258DB20" w14:textId="1152A510" w:rsidR="44525A76" w:rsidRDefault="44525A76" w:rsidP="3C6AF07C">
      <w:pPr>
        <w:pStyle w:val="ListParagraph"/>
        <w:numPr>
          <w:ilvl w:val="0"/>
          <w:numId w:val="4"/>
        </w:numPr>
        <w:rPr>
          <w:rFonts w:eastAsiaTheme="minorEastAsia"/>
          <w:color w:val="201F1E"/>
        </w:rPr>
      </w:pPr>
      <w:r w:rsidRPr="3C6AF07C">
        <w:rPr>
          <w:rFonts w:ascii="Calibri" w:eastAsia="Calibri" w:hAnsi="Calibri" w:cs="Calibri"/>
          <w:color w:val="201F1E"/>
        </w:rPr>
        <w:t>In Stage 2, we are now moving to a different animal model and not all sites will be doing the same model</w:t>
      </w:r>
    </w:p>
    <w:p w14:paraId="6B10D832" w14:textId="62169516" w:rsidR="1761F35A" w:rsidRDefault="1761F35A" w:rsidP="3C6AF07C">
      <w:pPr>
        <w:pStyle w:val="ListParagraph"/>
        <w:numPr>
          <w:ilvl w:val="0"/>
          <w:numId w:val="4"/>
        </w:numPr>
        <w:rPr>
          <w:color w:val="201F1E"/>
        </w:rPr>
      </w:pPr>
      <w:r w:rsidRPr="3C6AF07C">
        <w:rPr>
          <w:rFonts w:ascii="Calibri" w:eastAsia="Calibri" w:hAnsi="Calibri" w:cs="Calibri"/>
          <w:color w:val="201F1E"/>
        </w:rPr>
        <w:t>Ryan Presented specifics of Stage 1 Pipeline</w:t>
      </w:r>
    </w:p>
    <w:p w14:paraId="6A135F82" w14:textId="0593EA3C" w:rsidR="1761F35A" w:rsidRDefault="1761F35A" w:rsidP="3C6AF07C">
      <w:pPr>
        <w:pStyle w:val="ListParagraph"/>
        <w:numPr>
          <w:ilvl w:val="1"/>
          <w:numId w:val="4"/>
        </w:numPr>
        <w:rPr>
          <w:rFonts w:eastAsiaTheme="minorEastAsia"/>
          <w:color w:val="201F1E"/>
        </w:rPr>
      </w:pPr>
      <w:r w:rsidRPr="3C6AF07C">
        <w:rPr>
          <w:rFonts w:ascii="Calibri" w:eastAsia="Calibri" w:hAnsi="Calibri" w:cs="Calibri"/>
          <w:color w:val="201F1E"/>
        </w:rPr>
        <w:t xml:space="preserve">Denoise, parameter estimation, skull stripping, there were some cases </w:t>
      </w:r>
      <w:r w:rsidR="487006C1" w:rsidRPr="3C6AF07C">
        <w:rPr>
          <w:rFonts w:ascii="Calibri" w:eastAsia="Calibri" w:hAnsi="Calibri" w:cs="Calibri"/>
          <w:color w:val="201F1E"/>
        </w:rPr>
        <w:t xml:space="preserve">where anterior/posterior were flipped but Ryan manually fixed those issues. </w:t>
      </w:r>
    </w:p>
    <w:p w14:paraId="55E3C61C" w14:textId="01B4A8A2" w:rsidR="226E9BE0" w:rsidRDefault="226E9BE0" w:rsidP="3C6AF07C">
      <w:pPr>
        <w:pStyle w:val="ListParagraph"/>
        <w:numPr>
          <w:ilvl w:val="1"/>
          <w:numId w:val="4"/>
        </w:numPr>
        <w:rPr>
          <w:color w:val="201F1E"/>
        </w:rPr>
      </w:pPr>
      <w:r w:rsidRPr="3C6AF07C">
        <w:rPr>
          <w:rFonts w:ascii="Calibri" w:eastAsia="Calibri" w:hAnsi="Calibri" w:cs="Calibri"/>
          <w:color w:val="201F1E"/>
        </w:rPr>
        <w:t>Analysis shows that n</w:t>
      </w:r>
      <w:r w:rsidR="487006C1" w:rsidRPr="3C6AF07C">
        <w:rPr>
          <w:rFonts w:ascii="Calibri" w:eastAsia="Calibri" w:hAnsi="Calibri" w:cs="Calibri"/>
          <w:color w:val="201F1E"/>
        </w:rPr>
        <w:t xml:space="preserve">eural network approach accurately reproduces previous approach with 96% accuracy and a few fixed cases </w:t>
      </w:r>
    </w:p>
    <w:p w14:paraId="71DF01B9" w14:textId="6B584B15" w:rsidR="73C3121B" w:rsidRDefault="73C3121B" w:rsidP="3C6AF07C">
      <w:pPr>
        <w:pStyle w:val="ListParagraph"/>
        <w:numPr>
          <w:ilvl w:val="1"/>
          <w:numId w:val="4"/>
        </w:numPr>
        <w:rPr>
          <w:rFonts w:eastAsiaTheme="minorEastAsia"/>
          <w:color w:val="201F1E"/>
        </w:rPr>
      </w:pPr>
      <w:r w:rsidRPr="3C6AF07C">
        <w:rPr>
          <w:rFonts w:ascii="Calibri" w:eastAsia="Calibri" w:hAnsi="Calibri" w:cs="Calibri"/>
          <w:color w:val="201F1E"/>
        </w:rPr>
        <w:t>1309 scans uploaded, 779 early timepoint, 530 late. 13 failed due to incomplete data, 35 failed due to motion. There were some repeat T2 scans which can be manually cleaned up.</w:t>
      </w:r>
    </w:p>
    <w:p w14:paraId="78558B60" w14:textId="44AAE0D7" w:rsidR="757813D2" w:rsidRDefault="757813D2" w:rsidP="3C6AF07C">
      <w:pPr>
        <w:pStyle w:val="ListParagraph"/>
        <w:numPr>
          <w:ilvl w:val="1"/>
          <w:numId w:val="4"/>
        </w:numPr>
        <w:rPr>
          <w:rFonts w:eastAsiaTheme="minorEastAsia"/>
          <w:color w:val="201F1E"/>
        </w:rPr>
      </w:pPr>
      <w:r w:rsidRPr="3C6AF07C">
        <w:rPr>
          <w:rFonts w:ascii="Calibri" w:eastAsia="Calibri" w:hAnsi="Calibri" w:cs="Calibri"/>
          <w:color w:val="201F1E"/>
        </w:rPr>
        <w:t xml:space="preserve">Correction for </w:t>
      </w:r>
      <w:r w:rsidR="15C73102" w:rsidRPr="3C6AF07C">
        <w:rPr>
          <w:rFonts w:ascii="Calibri" w:eastAsia="Calibri" w:hAnsi="Calibri" w:cs="Calibri"/>
          <w:color w:val="201F1E"/>
        </w:rPr>
        <w:t xml:space="preserve">Midline shift quantification: </w:t>
      </w:r>
      <w:r w:rsidR="74AD846C" w:rsidRPr="3C6AF07C">
        <w:rPr>
          <w:rFonts w:ascii="Calibri" w:eastAsia="Calibri" w:hAnsi="Calibri" w:cs="Calibri"/>
          <w:color w:val="201F1E"/>
        </w:rPr>
        <w:t xml:space="preserve">Dr. Ayata proposes that </w:t>
      </w:r>
      <w:r w:rsidR="15C73102" w:rsidRPr="3C6AF07C">
        <w:rPr>
          <w:rFonts w:ascii="Calibri" w:eastAsia="Calibri" w:hAnsi="Calibri" w:cs="Calibri"/>
          <w:color w:val="201F1E"/>
        </w:rPr>
        <w:t xml:space="preserve">when </w:t>
      </w:r>
      <w:r w:rsidR="235E78CC" w:rsidRPr="3C6AF07C">
        <w:rPr>
          <w:rFonts w:ascii="Calibri" w:eastAsia="Calibri" w:hAnsi="Calibri" w:cs="Calibri"/>
          <w:color w:val="201F1E"/>
        </w:rPr>
        <w:t xml:space="preserve">Ryan </w:t>
      </w:r>
      <w:r w:rsidR="15C73102" w:rsidRPr="3C6AF07C">
        <w:rPr>
          <w:rFonts w:ascii="Calibri" w:eastAsia="Calibri" w:hAnsi="Calibri" w:cs="Calibri"/>
          <w:color w:val="201F1E"/>
        </w:rPr>
        <w:t>plot</w:t>
      </w:r>
      <w:r w:rsidR="33539C8C" w:rsidRPr="3C6AF07C">
        <w:rPr>
          <w:rFonts w:ascii="Calibri" w:eastAsia="Calibri" w:hAnsi="Calibri" w:cs="Calibri"/>
          <w:color w:val="201F1E"/>
        </w:rPr>
        <w:t>s</w:t>
      </w:r>
      <w:r w:rsidR="15C73102" w:rsidRPr="3C6AF07C">
        <w:rPr>
          <w:rFonts w:ascii="Calibri" w:eastAsia="Calibri" w:hAnsi="Calibri" w:cs="Calibri"/>
          <w:color w:val="201F1E"/>
        </w:rPr>
        <w:t xml:space="preserve"> the parabolic </w:t>
      </w:r>
      <w:proofErr w:type="gramStart"/>
      <w:r w:rsidR="15C73102" w:rsidRPr="3C6AF07C">
        <w:rPr>
          <w:rFonts w:ascii="Calibri" w:eastAsia="Calibri" w:hAnsi="Calibri" w:cs="Calibri"/>
          <w:color w:val="201F1E"/>
        </w:rPr>
        <w:t>midline</w:t>
      </w:r>
      <w:proofErr w:type="gramEnd"/>
      <w:r w:rsidR="15C73102" w:rsidRPr="3C6AF07C">
        <w:rPr>
          <w:rFonts w:ascii="Calibri" w:eastAsia="Calibri" w:hAnsi="Calibri" w:cs="Calibri"/>
          <w:color w:val="201F1E"/>
        </w:rPr>
        <w:t xml:space="preserve"> </w:t>
      </w:r>
      <w:r w:rsidR="0448453C" w:rsidRPr="3C6AF07C">
        <w:rPr>
          <w:rFonts w:ascii="Calibri" w:eastAsia="Calibri" w:hAnsi="Calibri" w:cs="Calibri"/>
          <w:color w:val="201F1E"/>
        </w:rPr>
        <w:t>he should</w:t>
      </w:r>
      <w:r w:rsidR="15C73102" w:rsidRPr="3C6AF07C">
        <w:rPr>
          <w:rFonts w:ascii="Calibri" w:eastAsia="Calibri" w:hAnsi="Calibri" w:cs="Calibri"/>
          <w:color w:val="201F1E"/>
        </w:rPr>
        <w:t xml:space="preserve"> us</w:t>
      </w:r>
      <w:r w:rsidR="61138111" w:rsidRPr="3C6AF07C">
        <w:rPr>
          <w:rFonts w:ascii="Calibri" w:eastAsia="Calibri" w:hAnsi="Calibri" w:cs="Calibri"/>
          <w:color w:val="201F1E"/>
        </w:rPr>
        <w:t>e</w:t>
      </w:r>
      <w:r w:rsidR="15C73102" w:rsidRPr="3C6AF07C">
        <w:rPr>
          <w:rFonts w:ascii="Calibri" w:eastAsia="Calibri" w:hAnsi="Calibri" w:cs="Calibri"/>
          <w:color w:val="201F1E"/>
        </w:rPr>
        <w:t xml:space="preserve"> the </w:t>
      </w:r>
      <w:r w:rsidR="00F954CA">
        <w:rPr>
          <w:rFonts w:ascii="Calibri" w:eastAsia="Calibri" w:hAnsi="Calibri" w:cs="Calibri"/>
          <w:color w:val="201F1E"/>
        </w:rPr>
        <w:t xml:space="preserve">actual midline rather than its </w:t>
      </w:r>
      <w:r w:rsidR="15C73102" w:rsidRPr="3C6AF07C">
        <w:rPr>
          <w:rFonts w:ascii="Calibri" w:eastAsia="Calibri" w:hAnsi="Calibri" w:cs="Calibri"/>
          <w:color w:val="201F1E"/>
        </w:rPr>
        <w:t xml:space="preserve">vertical </w:t>
      </w:r>
      <w:r w:rsidR="00F954CA">
        <w:rPr>
          <w:rFonts w:ascii="Calibri" w:eastAsia="Calibri" w:hAnsi="Calibri" w:cs="Calibri"/>
          <w:color w:val="201F1E"/>
        </w:rPr>
        <w:t xml:space="preserve">projection </w:t>
      </w:r>
      <w:r w:rsidR="15C73102" w:rsidRPr="3C6AF07C">
        <w:rPr>
          <w:rFonts w:ascii="Calibri" w:eastAsia="Calibri" w:hAnsi="Calibri" w:cs="Calibri"/>
          <w:color w:val="201F1E"/>
        </w:rPr>
        <w:t>on the horizontal midline. The projection is only used for midline shift calculation</w:t>
      </w:r>
      <w:r w:rsidR="0CC5FD1B" w:rsidRPr="3C6AF07C">
        <w:rPr>
          <w:rFonts w:ascii="Calibri" w:eastAsia="Calibri" w:hAnsi="Calibri" w:cs="Calibri"/>
          <w:color w:val="201F1E"/>
        </w:rPr>
        <w:t xml:space="preserve">. </w:t>
      </w:r>
    </w:p>
    <w:p w14:paraId="6C500E63" w14:textId="250AD006" w:rsidR="1FDE282D" w:rsidRDefault="1FDE282D" w:rsidP="3C6AF07C">
      <w:pPr>
        <w:pStyle w:val="ListParagraph"/>
        <w:numPr>
          <w:ilvl w:val="0"/>
          <w:numId w:val="4"/>
        </w:numPr>
        <w:rPr>
          <w:color w:val="201F1E"/>
        </w:rPr>
      </w:pPr>
      <w:r w:rsidRPr="3C6AF07C">
        <w:rPr>
          <w:rFonts w:ascii="Calibri" w:eastAsia="Calibri" w:hAnsi="Calibri" w:cs="Calibri"/>
          <w:color w:val="201F1E"/>
        </w:rPr>
        <w:t>Site Feedback</w:t>
      </w:r>
    </w:p>
    <w:p w14:paraId="225F8CAF" w14:textId="4F0A3E06" w:rsidR="0D5771CE" w:rsidRDefault="0D5771CE" w:rsidP="3C6AF07C">
      <w:pPr>
        <w:pStyle w:val="ListParagraph"/>
        <w:numPr>
          <w:ilvl w:val="1"/>
          <w:numId w:val="4"/>
        </w:numPr>
        <w:rPr>
          <w:color w:val="201F1E"/>
        </w:rPr>
      </w:pPr>
      <w:r w:rsidRPr="3C6AF07C">
        <w:rPr>
          <w:rFonts w:ascii="Calibri" w:eastAsia="Calibri" w:hAnsi="Calibri" w:cs="Calibri"/>
          <w:color w:val="201F1E"/>
        </w:rPr>
        <w:t xml:space="preserve">Dr. </w:t>
      </w:r>
      <w:proofErr w:type="spellStart"/>
      <w:r w:rsidRPr="3C6AF07C">
        <w:rPr>
          <w:rFonts w:ascii="Calibri" w:eastAsia="Calibri" w:hAnsi="Calibri" w:cs="Calibri"/>
          <w:color w:val="201F1E"/>
        </w:rPr>
        <w:t>Hyder</w:t>
      </w:r>
      <w:proofErr w:type="spellEnd"/>
      <w:r w:rsidRPr="3C6AF07C">
        <w:rPr>
          <w:rFonts w:ascii="Calibri" w:eastAsia="Calibri" w:hAnsi="Calibri" w:cs="Calibri"/>
          <w:color w:val="201F1E"/>
        </w:rPr>
        <w:t xml:space="preserve"> asks</w:t>
      </w:r>
      <w:r w:rsidR="02B40945" w:rsidRPr="3C6AF07C">
        <w:rPr>
          <w:rFonts w:ascii="Calibri" w:eastAsia="Calibri" w:hAnsi="Calibri" w:cs="Calibri"/>
          <w:color w:val="201F1E"/>
        </w:rPr>
        <w:t>: Does</w:t>
      </w:r>
      <w:r w:rsidRPr="3C6AF07C">
        <w:rPr>
          <w:rFonts w:ascii="Calibri" w:eastAsia="Calibri" w:hAnsi="Calibri" w:cs="Calibri"/>
          <w:color w:val="201F1E"/>
        </w:rPr>
        <w:t xml:space="preserve"> Network ha</w:t>
      </w:r>
      <w:r w:rsidR="173025DB" w:rsidRPr="3C6AF07C">
        <w:rPr>
          <w:rFonts w:ascii="Calibri" w:eastAsia="Calibri" w:hAnsi="Calibri" w:cs="Calibri"/>
          <w:color w:val="201F1E"/>
        </w:rPr>
        <w:t>ve</w:t>
      </w:r>
      <w:r w:rsidRPr="3C6AF07C">
        <w:rPr>
          <w:rFonts w:ascii="Calibri" w:eastAsia="Calibri" w:hAnsi="Calibri" w:cs="Calibri"/>
          <w:color w:val="201F1E"/>
        </w:rPr>
        <w:t xml:space="preserve"> </w:t>
      </w:r>
      <w:r w:rsidR="0DAB98E7" w:rsidRPr="3C6AF07C">
        <w:rPr>
          <w:rFonts w:ascii="Calibri" w:eastAsia="Calibri" w:hAnsi="Calibri" w:cs="Calibri"/>
          <w:color w:val="201F1E"/>
        </w:rPr>
        <w:t xml:space="preserve">access to non-ischemic brain in </w:t>
      </w:r>
      <w:r w:rsidR="2BC0B822" w:rsidRPr="3C6AF07C">
        <w:rPr>
          <w:rFonts w:ascii="Calibri" w:eastAsia="Calibri" w:hAnsi="Calibri" w:cs="Calibri"/>
          <w:color w:val="201F1E"/>
        </w:rPr>
        <w:t>the IDA</w:t>
      </w:r>
      <w:r w:rsidR="0DAB98E7" w:rsidRPr="3C6AF07C">
        <w:rPr>
          <w:rFonts w:ascii="Calibri" w:eastAsia="Calibri" w:hAnsi="Calibri" w:cs="Calibri"/>
          <w:color w:val="201F1E"/>
        </w:rPr>
        <w:t xml:space="preserve"> database? For lesion definition what are the chances for the lesion definition being picked up randomly? For the midline it should work just as well for a br</w:t>
      </w:r>
      <w:r w:rsidR="466E19D6" w:rsidRPr="3C6AF07C">
        <w:rPr>
          <w:rFonts w:ascii="Calibri" w:eastAsia="Calibri" w:hAnsi="Calibri" w:cs="Calibri"/>
          <w:color w:val="201F1E"/>
        </w:rPr>
        <w:t xml:space="preserve">ain without an infarct. </w:t>
      </w:r>
      <w:r w:rsidR="0F0D5494" w:rsidRPr="3C6AF07C">
        <w:rPr>
          <w:rFonts w:ascii="Calibri" w:eastAsia="Calibri" w:hAnsi="Calibri" w:cs="Calibri"/>
          <w:color w:val="201F1E"/>
        </w:rPr>
        <w:t xml:space="preserve"> Dr. Ayata responds that t</w:t>
      </w:r>
      <w:r w:rsidR="466E19D6" w:rsidRPr="3C6AF07C">
        <w:rPr>
          <w:rFonts w:ascii="Calibri" w:eastAsia="Calibri" w:hAnsi="Calibri" w:cs="Calibri"/>
          <w:color w:val="201F1E"/>
        </w:rPr>
        <w:t>his is a good point,</w:t>
      </w:r>
      <w:r w:rsidR="261EFCA7" w:rsidRPr="3C6AF07C">
        <w:rPr>
          <w:rFonts w:ascii="Calibri" w:eastAsia="Calibri" w:hAnsi="Calibri" w:cs="Calibri"/>
          <w:color w:val="201F1E"/>
        </w:rPr>
        <w:t xml:space="preserve"> Dr. </w:t>
      </w:r>
      <w:proofErr w:type="spellStart"/>
      <w:r w:rsidR="261EFCA7" w:rsidRPr="3C6AF07C">
        <w:rPr>
          <w:rFonts w:ascii="Calibri" w:eastAsia="Calibri" w:hAnsi="Calibri" w:cs="Calibri"/>
          <w:color w:val="201F1E"/>
        </w:rPr>
        <w:t>Thedens</w:t>
      </w:r>
      <w:proofErr w:type="spellEnd"/>
      <w:r w:rsidR="261EFCA7" w:rsidRPr="3C6AF07C">
        <w:rPr>
          <w:rFonts w:ascii="Calibri" w:eastAsia="Calibri" w:hAnsi="Calibri" w:cs="Calibri"/>
          <w:color w:val="201F1E"/>
        </w:rPr>
        <w:t xml:space="preserve"> (U Iowa)</w:t>
      </w:r>
      <w:r w:rsidR="466E19D6" w:rsidRPr="3C6AF07C">
        <w:rPr>
          <w:rFonts w:ascii="Calibri" w:eastAsia="Calibri" w:hAnsi="Calibri" w:cs="Calibri"/>
          <w:color w:val="201F1E"/>
        </w:rPr>
        <w:t xml:space="preserve"> has two animals already scanned without infarct. </w:t>
      </w:r>
    </w:p>
    <w:p w14:paraId="48F56201" w14:textId="52C21CC1" w:rsidR="3CC79C06" w:rsidRDefault="3CC79C06" w:rsidP="3C6AF07C">
      <w:pPr>
        <w:pStyle w:val="ListParagraph"/>
        <w:numPr>
          <w:ilvl w:val="1"/>
          <w:numId w:val="4"/>
        </w:numPr>
        <w:rPr>
          <w:color w:val="201F1E"/>
        </w:rPr>
      </w:pPr>
      <w:r w:rsidRPr="3C6AF07C">
        <w:rPr>
          <w:rFonts w:ascii="Calibri" w:eastAsia="Calibri" w:hAnsi="Calibri" w:cs="Calibri"/>
          <w:color w:val="201F1E"/>
        </w:rPr>
        <w:t xml:space="preserve">Dr. Ayata asks group: </w:t>
      </w:r>
      <w:r w:rsidR="466E19D6" w:rsidRPr="3C6AF07C">
        <w:rPr>
          <w:rFonts w:ascii="Calibri" w:eastAsia="Calibri" w:hAnsi="Calibri" w:cs="Calibri"/>
          <w:color w:val="201F1E"/>
        </w:rPr>
        <w:t>For the pilot do we need strokes/</w:t>
      </w:r>
      <w:r w:rsidR="3F1FBA9D" w:rsidRPr="3C6AF07C">
        <w:rPr>
          <w:rFonts w:ascii="Calibri" w:eastAsia="Calibri" w:hAnsi="Calibri" w:cs="Calibri"/>
          <w:color w:val="201F1E"/>
        </w:rPr>
        <w:t>infarcts,</w:t>
      </w:r>
      <w:r w:rsidR="466E19D6" w:rsidRPr="3C6AF07C">
        <w:rPr>
          <w:rFonts w:ascii="Calibri" w:eastAsia="Calibri" w:hAnsi="Calibri" w:cs="Calibri"/>
          <w:color w:val="201F1E"/>
        </w:rPr>
        <w:t xml:space="preserve"> or should we just use normal animals scanned once</w:t>
      </w:r>
      <w:r w:rsidR="2C65D953" w:rsidRPr="3C6AF07C">
        <w:rPr>
          <w:rFonts w:ascii="Calibri" w:eastAsia="Calibri" w:hAnsi="Calibri" w:cs="Calibri"/>
          <w:color w:val="201F1E"/>
        </w:rPr>
        <w:t xml:space="preserve">? He points out that </w:t>
      </w:r>
      <w:r w:rsidR="466E19D6" w:rsidRPr="3C6AF07C">
        <w:rPr>
          <w:rFonts w:ascii="Calibri" w:eastAsia="Calibri" w:hAnsi="Calibri" w:cs="Calibri"/>
          <w:color w:val="201F1E"/>
        </w:rPr>
        <w:t xml:space="preserve">Obese mice </w:t>
      </w:r>
      <w:r w:rsidR="347DB2E3" w:rsidRPr="3C6AF07C">
        <w:rPr>
          <w:rFonts w:ascii="Calibri" w:eastAsia="Calibri" w:hAnsi="Calibri" w:cs="Calibri"/>
          <w:color w:val="201F1E"/>
        </w:rPr>
        <w:t xml:space="preserve">must be kept </w:t>
      </w:r>
      <w:r w:rsidR="466E19D6" w:rsidRPr="3C6AF07C">
        <w:rPr>
          <w:rFonts w:ascii="Calibri" w:eastAsia="Calibri" w:hAnsi="Calibri" w:cs="Calibri"/>
          <w:color w:val="201F1E"/>
        </w:rPr>
        <w:t xml:space="preserve">on </w:t>
      </w:r>
      <w:r w:rsidR="05515984" w:rsidRPr="3C6AF07C">
        <w:rPr>
          <w:rFonts w:ascii="Calibri" w:eastAsia="Calibri" w:hAnsi="Calibri" w:cs="Calibri"/>
          <w:color w:val="201F1E"/>
        </w:rPr>
        <w:t xml:space="preserve">the </w:t>
      </w:r>
      <w:r w:rsidR="466E19D6" w:rsidRPr="3C6AF07C">
        <w:rPr>
          <w:rFonts w:ascii="Calibri" w:eastAsia="Calibri" w:hAnsi="Calibri" w:cs="Calibri"/>
          <w:color w:val="201F1E"/>
        </w:rPr>
        <w:t xml:space="preserve">diet for a while and SHRs will need to be ordered in advance. </w:t>
      </w:r>
    </w:p>
    <w:p w14:paraId="48153238" w14:textId="1C255887" w:rsidR="1D636FC1" w:rsidRDefault="1D636FC1" w:rsidP="3C6AF07C">
      <w:pPr>
        <w:pStyle w:val="ListParagraph"/>
        <w:numPr>
          <w:ilvl w:val="2"/>
          <w:numId w:val="4"/>
        </w:numPr>
        <w:rPr>
          <w:color w:val="201F1E"/>
        </w:rPr>
      </w:pPr>
      <w:r w:rsidRPr="3C6AF07C">
        <w:rPr>
          <w:rFonts w:ascii="Calibri" w:eastAsia="Calibri" w:hAnsi="Calibri" w:cs="Calibri"/>
          <w:color w:val="201F1E"/>
        </w:rPr>
        <w:t xml:space="preserve">JH: You </w:t>
      </w:r>
      <w:r w:rsidR="0B845C70" w:rsidRPr="3C6AF07C">
        <w:rPr>
          <w:rFonts w:ascii="Calibri" w:eastAsia="Calibri" w:hAnsi="Calibri" w:cs="Calibri"/>
          <w:color w:val="201F1E"/>
        </w:rPr>
        <w:t>must</w:t>
      </w:r>
      <w:r w:rsidRPr="3C6AF07C">
        <w:rPr>
          <w:rFonts w:ascii="Calibri" w:eastAsia="Calibri" w:hAnsi="Calibri" w:cs="Calibri"/>
          <w:color w:val="201F1E"/>
        </w:rPr>
        <w:t xml:space="preserve"> prove that you have a normal reference frame in pilot project because brain may look a bit different in obese mice compared to young mice. </w:t>
      </w:r>
      <w:r w:rsidR="3166C367" w:rsidRPr="3C6AF07C">
        <w:rPr>
          <w:rFonts w:ascii="Calibri" w:eastAsia="Calibri" w:hAnsi="Calibri" w:cs="Calibri"/>
          <w:color w:val="201F1E"/>
        </w:rPr>
        <w:t>He wo</w:t>
      </w:r>
      <w:r w:rsidRPr="3C6AF07C">
        <w:rPr>
          <w:rFonts w:ascii="Calibri" w:eastAsia="Calibri" w:hAnsi="Calibri" w:cs="Calibri"/>
          <w:color w:val="201F1E"/>
        </w:rPr>
        <w:t xml:space="preserve">uld endorse sites scan a normal animal in addition to stroked animals. </w:t>
      </w:r>
    </w:p>
    <w:p w14:paraId="537A2AAE" w14:textId="141486A2" w:rsidR="294B2B4C" w:rsidRDefault="294B2B4C" w:rsidP="3C6AF07C">
      <w:pPr>
        <w:pStyle w:val="ListParagraph"/>
        <w:numPr>
          <w:ilvl w:val="2"/>
          <w:numId w:val="4"/>
        </w:numPr>
        <w:rPr>
          <w:color w:val="201F1E"/>
        </w:rPr>
      </w:pPr>
      <w:r w:rsidRPr="3C6AF07C">
        <w:rPr>
          <w:rFonts w:ascii="Calibri" w:eastAsia="Calibri" w:hAnsi="Calibri" w:cs="Calibri"/>
          <w:color w:val="201F1E"/>
        </w:rPr>
        <w:t>YL: There are s</w:t>
      </w:r>
      <w:r w:rsidR="0588F810" w:rsidRPr="3C6AF07C">
        <w:rPr>
          <w:rFonts w:ascii="Calibri" w:eastAsia="Calibri" w:hAnsi="Calibri" w:cs="Calibri"/>
          <w:color w:val="201F1E"/>
        </w:rPr>
        <w:t xml:space="preserve">trong </w:t>
      </w:r>
      <w:r w:rsidR="716CDA9E" w:rsidRPr="3C6AF07C">
        <w:rPr>
          <w:rFonts w:ascii="Calibri" w:eastAsia="Calibri" w:hAnsi="Calibri" w:cs="Calibri"/>
          <w:color w:val="201F1E"/>
        </w:rPr>
        <w:t>b</w:t>
      </w:r>
      <w:r w:rsidR="0588F810" w:rsidRPr="3C6AF07C">
        <w:rPr>
          <w:rFonts w:ascii="Calibri" w:eastAsia="Calibri" w:hAnsi="Calibri" w:cs="Calibri"/>
          <w:color w:val="201F1E"/>
        </w:rPr>
        <w:t>udget Concerns</w:t>
      </w:r>
      <w:r w:rsidR="43E26227" w:rsidRPr="3C6AF07C">
        <w:rPr>
          <w:rFonts w:ascii="Calibri" w:eastAsia="Calibri" w:hAnsi="Calibri" w:cs="Calibri"/>
          <w:color w:val="201F1E"/>
        </w:rPr>
        <w:t xml:space="preserve">. </w:t>
      </w:r>
      <w:r w:rsidR="758F9CA2" w:rsidRPr="3C6AF07C">
        <w:rPr>
          <w:rFonts w:ascii="Calibri" w:eastAsia="Calibri" w:hAnsi="Calibri" w:cs="Calibri"/>
          <w:color w:val="201F1E"/>
        </w:rPr>
        <w:t xml:space="preserve">This </w:t>
      </w:r>
      <w:r w:rsidR="333B0AB2" w:rsidRPr="3C6AF07C">
        <w:rPr>
          <w:rFonts w:ascii="Calibri" w:eastAsia="Calibri" w:hAnsi="Calibri" w:cs="Calibri"/>
          <w:color w:val="201F1E"/>
        </w:rPr>
        <w:t xml:space="preserve">pilot </w:t>
      </w:r>
      <w:r w:rsidR="758F9CA2" w:rsidRPr="3C6AF07C">
        <w:rPr>
          <w:rFonts w:ascii="Calibri" w:eastAsia="Calibri" w:hAnsi="Calibri" w:cs="Calibri"/>
          <w:color w:val="201F1E"/>
        </w:rPr>
        <w:t>could lead to issue</w:t>
      </w:r>
      <w:r w:rsidR="7C54A33E" w:rsidRPr="3C6AF07C">
        <w:rPr>
          <w:rFonts w:ascii="Calibri" w:eastAsia="Calibri" w:hAnsi="Calibri" w:cs="Calibri"/>
          <w:color w:val="201F1E"/>
        </w:rPr>
        <w:t>s</w:t>
      </w:r>
      <w:r w:rsidR="758F9CA2" w:rsidRPr="3C6AF07C">
        <w:rPr>
          <w:rFonts w:ascii="Calibri" w:eastAsia="Calibri" w:hAnsi="Calibri" w:cs="Calibri"/>
          <w:color w:val="201F1E"/>
        </w:rPr>
        <w:t xml:space="preserve"> with budget. </w:t>
      </w:r>
      <w:r w:rsidR="5B48A59F" w:rsidRPr="3C6AF07C">
        <w:rPr>
          <w:rFonts w:ascii="Calibri" w:eastAsia="Calibri" w:hAnsi="Calibri" w:cs="Calibri"/>
          <w:color w:val="201F1E"/>
        </w:rPr>
        <w:t xml:space="preserve">Dr. </w:t>
      </w:r>
      <w:proofErr w:type="spellStart"/>
      <w:r w:rsidR="5B48A59F" w:rsidRPr="3C6AF07C">
        <w:rPr>
          <w:rFonts w:ascii="Calibri" w:eastAsia="Calibri" w:hAnsi="Calibri" w:cs="Calibri"/>
          <w:color w:val="201F1E"/>
        </w:rPr>
        <w:t>Hyder</w:t>
      </w:r>
      <w:proofErr w:type="spellEnd"/>
      <w:r w:rsidR="5B48A59F" w:rsidRPr="3C6AF07C">
        <w:rPr>
          <w:rFonts w:ascii="Calibri" w:eastAsia="Calibri" w:hAnsi="Calibri" w:cs="Calibri"/>
          <w:color w:val="201F1E"/>
        </w:rPr>
        <w:t xml:space="preserve"> states that NINDS </w:t>
      </w:r>
      <w:r w:rsidR="5E5A23D9" w:rsidRPr="3C6AF07C">
        <w:rPr>
          <w:rFonts w:ascii="Calibri" w:eastAsia="Calibri" w:hAnsi="Calibri" w:cs="Calibri"/>
          <w:color w:val="201F1E"/>
        </w:rPr>
        <w:t>must</w:t>
      </w:r>
      <w:r w:rsidR="5B48A59F" w:rsidRPr="3C6AF07C">
        <w:rPr>
          <w:rFonts w:ascii="Calibri" w:eastAsia="Calibri" w:hAnsi="Calibri" w:cs="Calibri"/>
          <w:color w:val="201F1E"/>
        </w:rPr>
        <w:t xml:space="preserve"> reconsider budget adjustments. </w:t>
      </w:r>
    </w:p>
    <w:p w14:paraId="4CB40372" w14:textId="18729B50" w:rsidR="4930CDE9" w:rsidRDefault="4930CDE9" w:rsidP="3C6AF07C">
      <w:pPr>
        <w:pStyle w:val="ListParagraph"/>
        <w:numPr>
          <w:ilvl w:val="1"/>
          <w:numId w:val="4"/>
        </w:numPr>
        <w:spacing w:after="0"/>
        <w:rPr>
          <w:color w:val="201F1E"/>
        </w:rPr>
      </w:pPr>
      <w:r w:rsidRPr="3C6AF07C">
        <w:rPr>
          <w:rFonts w:ascii="Calibri" w:eastAsia="Calibri" w:hAnsi="Calibri" w:cs="Calibri"/>
          <w:color w:val="201F1E"/>
        </w:rPr>
        <w:t xml:space="preserve">Ryan points out that </w:t>
      </w:r>
      <w:r w:rsidR="00F954CA">
        <w:rPr>
          <w:rFonts w:ascii="Calibri" w:eastAsia="Calibri" w:hAnsi="Calibri" w:cs="Calibri"/>
          <w:color w:val="201F1E"/>
        </w:rPr>
        <w:t xml:space="preserve">in pilot scans it </w:t>
      </w:r>
      <w:r w:rsidRPr="3C6AF07C">
        <w:rPr>
          <w:rFonts w:ascii="Calibri" w:eastAsia="Calibri" w:hAnsi="Calibri" w:cs="Calibri"/>
          <w:color w:val="201F1E"/>
        </w:rPr>
        <w:t xml:space="preserve">would be helpful to have </w:t>
      </w:r>
      <w:r w:rsidR="00F954CA">
        <w:rPr>
          <w:rFonts w:ascii="Calibri" w:eastAsia="Calibri" w:hAnsi="Calibri" w:cs="Calibri"/>
          <w:color w:val="201F1E"/>
        </w:rPr>
        <w:t xml:space="preserve">the same animal </w:t>
      </w:r>
      <w:r w:rsidRPr="3C6AF07C">
        <w:rPr>
          <w:rFonts w:ascii="Calibri" w:eastAsia="Calibri" w:hAnsi="Calibri" w:cs="Calibri"/>
          <w:color w:val="201F1E"/>
        </w:rPr>
        <w:t>rescan</w:t>
      </w:r>
      <w:r w:rsidR="00F954CA">
        <w:rPr>
          <w:rFonts w:ascii="Calibri" w:eastAsia="Calibri" w:hAnsi="Calibri" w:cs="Calibri"/>
          <w:color w:val="201F1E"/>
        </w:rPr>
        <w:t>ned</w:t>
      </w:r>
      <w:r w:rsidRPr="3C6AF07C">
        <w:rPr>
          <w:rFonts w:ascii="Calibri" w:eastAsia="Calibri" w:hAnsi="Calibri" w:cs="Calibri"/>
          <w:color w:val="201F1E"/>
        </w:rPr>
        <w:t xml:space="preserve"> </w:t>
      </w:r>
      <w:r w:rsidR="00F954CA">
        <w:rPr>
          <w:rFonts w:ascii="Calibri" w:eastAsia="Calibri" w:hAnsi="Calibri" w:cs="Calibri"/>
          <w:color w:val="201F1E"/>
        </w:rPr>
        <w:t>with a normal and a 10% larger field of view keeping the grid the same (</w:t>
      </w:r>
      <w:proofErr w:type="gramStart"/>
      <w:r w:rsidR="00F954CA">
        <w:rPr>
          <w:rFonts w:ascii="Calibri" w:eastAsia="Calibri" w:hAnsi="Calibri" w:cs="Calibri"/>
          <w:color w:val="201F1E"/>
        </w:rPr>
        <w:t>i.e.</w:t>
      </w:r>
      <w:proofErr w:type="gramEnd"/>
      <w:r w:rsidR="00F954CA">
        <w:rPr>
          <w:rFonts w:ascii="Calibri" w:eastAsia="Calibri" w:hAnsi="Calibri" w:cs="Calibri"/>
          <w:color w:val="201F1E"/>
        </w:rPr>
        <w:t xml:space="preserve"> </w:t>
      </w:r>
      <w:r w:rsidR="00F954CA">
        <w:rPr>
          <w:rFonts w:ascii="Calibri" w:eastAsia="Calibri" w:hAnsi="Calibri" w:cs="Calibri"/>
          <w:color w:val="201F1E"/>
        </w:rPr>
        <w:lastRenderedPageBreak/>
        <w:t>10% larger voxel size) to see how the automated segmentation performs under both conditions</w:t>
      </w:r>
      <w:r w:rsidRPr="3C6AF07C">
        <w:rPr>
          <w:rFonts w:ascii="Calibri" w:eastAsia="Calibri" w:hAnsi="Calibri" w:cs="Calibri"/>
          <w:color w:val="201F1E"/>
        </w:rPr>
        <w:t xml:space="preserve">. </w:t>
      </w:r>
    </w:p>
    <w:p w14:paraId="326C0127" w14:textId="347B8E68" w:rsidR="6AB90A72" w:rsidRDefault="6AB90A72" w:rsidP="3C6AF07C">
      <w:pPr>
        <w:pStyle w:val="ListParagraph"/>
        <w:numPr>
          <w:ilvl w:val="1"/>
          <w:numId w:val="4"/>
        </w:numPr>
        <w:spacing w:after="0"/>
        <w:rPr>
          <w:color w:val="201F1E"/>
        </w:rPr>
      </w:pPr>
      <w:r w:rsidRPr="3C6AF07C">
        <w:rPr>
          <w:rFonts w:ascii="Calibri" w:eastAsia="Calibri" w:hAnsi="Calibri" w:cs="Calibri"/>
          <w:color w:val="201F1E"/>
        </w:rPr>
        <w:t xml:space="preserve">Dr. Van </w:t>
      </w:r>
      <w:proofErr w:type="spellStart"/>
      <w:r w:rsidRPr="3C6AF07C">
        <w:rPr>
          <w:rFonts w:ascii="Calibri" w:eastAsia="Calibri" w:hAnsi="Calibri" w:cs="Calibri"/>
          <w:color w:val="201F1E"/>
        </w:rPr>
        <w:t>Zijl</w:t>
      </w:r>
      <w:proofErr w:type="spellEnd"/>
      <w:r w:rsidRPr="3C6AF07C">
        <w:rPr>
          <w:rFonts w:ascii="Calibri" w:eastAsia="Calibri" w:hAnsi="Calibri" w:cs="Calibri"/>
          <w:color w:val="201F1E"/>
        </w:rPr>
        <w:t xml:space="preserve"> asks: </w:t>
      </w:r>
      <w:r w:rsidR="2B78C080" w:rsidRPr="3C6AF07C">
        <w:rPr>
          <w:rFonts w:ascii="Calibri" w:eastAsia="Calibri" w:hAnsi="Calibri" w:cs="Calibri"/>
          <w:color w:val="201F1E"/>
        </w:rPr>
        <w:t xml:space="preserve">Why is lesion size different among all the sites? </w:t>
      </w:r>
    </w:p>
    <w:p w14:paraId="514B79DE" w14:textId="3DCC8A7A" w:rsidR="02BB39A3" w:rsidRDefault="02BB39A3" w:rsidP="3C6AF07C">
      <w:pPr>
        <w:pStyle w:val="ListParagraph"/>
        <w:numPr>
          <w:ilvl w:val="2"/>
          <w:numId w:val="4"/>
        </w:numPr>
        <w:spacing w:after="0"/>
        <w:rPr>
          <w:color w:val="201F1E"/>
        </w:rPr>
      </w:pPr>
      <w:r w:rsidRPr="3C6AF07C">
        <w:rPr>
          <w:rFonts w:ascii="Calibri" w:eastAsia="Calibri" w:hAnsi="Calibri" w:cs="Calibri"/>
          <w:color w:val="201F1E"/>
        </w:rPr>
        <w:t xml:space="preserve">Dr. Ayata responds: As we can see </w:t>
      </w:r>
      <w:r w:rsidR="2B78C080" w:rsidRPr="3C6AF07C">
        <w:rPr>
          <w:rFonts w:ascii="Calibri" w:eastAsia="Calibri" w:hAnsi="Calibri" w:cs="Calibri"/>
          <w:color w:val="201F1E"/>
        </w:rPr>
        <w:t>JH had smaller lesions. It</w:t>
      </w:r>
      <w:r w:rsidR="00F954CA">
        <w:rPr>
          <w:rFonts w:ascii="Calibri" w:eastAsia="Calibri" w:hAnsi="Calibri" w:cs="Calibri"/>
          <w:color w:val="201F1E"/>
        </w:rPr>
        <w:t xml:space="preserve"> i</w:t>
      </w:r>
      <w:r w:rsidR="2B78C080" w:rsidRPr="3C6AF07C">
        <w:rPr>
          <w:rFonts w:ascii="Calibri" w:eastAsia="Calibri" w:hAnsi="Calibri" w:cs="Calibri"/>
          <w:color w:val="201F1E"/>
        </w:rPr>
        <w:t xml:space="preserve">s not </w:t>
      </w:r>
      <w:r w:rsidR="00F954CA">
        <w:rPr>
          <w:rFonts w:ascii="Calibri" w:eastAsia="Calibri" w:hAnsi="Calibri" w:cs="Calibri"/>
          <w:color w:val="201F1E"/>
        </w:rPr>
        <w:t xml:space="preserve">due to technical problems; Ryan and I reviewed this and in most </w:t>
      </w:r>
      <w:proofErr w:type="gramStart"/>
      <w:r w:rsidR="00F954CA">
        <w:rPr>
          <w:rFonts w:ascii="Calibri" w:eastAsia="Calibri" w:hAnsi="Calibri" w:cs="Calibri"/>
          <w:color w:val="201F1E"/>
        </w:rPr>
        <w:t>cases</w:t>
      </w:r>
      <w:proofErr w:type="gramEnd"/>
      <w:r w:rsidR="00F954CA">
        <w:rPr>
          <w:rFonts w:ascii="Calibri" w:eastAsia="Calibri" w:hAnsi="Calibri" w:cs="Calibri"/>
          <w:color w:val="201F1E"/>
        </w:rPr>
        <w:t xml:space="preserve"> </w:t>
      </w:r>
      <w:r w:rsidR="2B78C080" w:rsidRPr="3C6AF07C">
        <w:rPr>
          <w:rFonts w:ascii="Calibri" w:eastAsia="Calibri" w:hAnsi="Calibri" w:cs="Calibri"/>
          <w:color w:val="201F1E"/>
        </w:rPr>
        <w:t xml:space="preserve">there is no </w:t>
      </w:r>
      <w:r w:rsidR="00F954CA">
        <w:rPr>
          <w:rFonts w:ascii="Calibri" w:eastAsia="Calibri" w:hAnsi="Calibri" w:cs="Calibri"/>
          <w:color w:val="201F1E"/>
        </w:rPr>
        <w:t xml:space="preserve">lesion, no </w:t>
      </w:r>
      <w:r w:rsidR="2B78C080" w:rsidRPr="3C6AF07C">
        <w:rPr>
          <w:rFonts w:ascii="Calibri" w:eastAsia="Calibri" w:hAnsi="Calibri" w:cs="Calibri"/>
          <w:color w:val="201F1E"/>
        </w:rPr>
        <w:t xml:space="preserve">midline shift or </w:t>
      </w:r>
      <w:r w:rsidR="00F954CA">
        <w:rPr>
          <w:rFonts w:ascii="Calibri" w:eastAsia="Calibri" w:hAnsi="Calibri" w:cs="Calibri"/>
          <w:color w:val="201F1E"/>
        </w:rPr>
        <w:t xml:space="preserve">other </w:t>
      </w:r>
      <w:r w:rsidR="2B78C080" w:rsidRPr="3C6AF07C">
        <w:rPr>
          <w:rFonts w:ascii="Calibri" w:eastAsia="Calibri" w:hAnsi="Calibri" w:cs="Calibri"/>
          <w:color w:val="201F1E"/>
        </w:rPr>
        <w:t xml:space="preserve">evidence of a lesion. </w:t>
      </w:r>
      <w:r w:rsidR="095600DC" w:rsidRPr="3C6AF07C">
        <w:rPr>
          <w:rFonts w:ascii="Calibri" w:eastAsia="Calibri" w:hAnsi="Calibri" w:cs="Calibri"/>
          <w:color w:val="201F1E"/>
        </w:rPr>
        <w:t>Our c</w:t>
      </w:r>
      <w:r w:rsidR="2B78C080" w:rsidRPr="3C6AF07C">
        <w:rPr>
          <w:rFonts w:ascii="Calibri" w:eastAsia="Calibri" w:hAnsi="Calibri" w:cs="Calibri"/>
          <w:color w:val="201F1E"/>
        </w:rPr>
        <w:t xml:space="preserve">onclusion is that every site has a normal lesion volume distribution that is normal to them. </w:t>
      </w:r>
      <w:r w:rsidR="47428316" w:rsidRPr="3C6AF07C">
        <w:rPr>
          <w:rFonts w:ascii="Calibri" w:eastAsia="Calibri" w:hAnsi="Calibri" w:cs="Calibri"/>
          <w:color w:val="201F1E"/>
        </w:rPr>
        <w:t>These differences are attributed to</w:t>
      </w:r>
      <w:r w:rsidR="2B78C080" w:rsidRPr="3C6AF07C">
        <w:rPr>
          <w:rFonts w:ascii="Calibri" w:eastAsia="Calibri" w:hAnsi="Calibri" w:cs="Calibri"/>
          <w:color w:val="201F1E"/>
        </w:rPr>
        <w:t xml:space="preserve"> technique, environment the animals are ke</w:t>
      </w:r>
      <w:r w:rsidR="1154F0F2" w:rsidRPr="3C6AF07C">
        <w:rPr>
          <w:rFonts w:ascii="Calibri" w:eastAsia="Calibri" w:hAnsi="Calibri" w:cs="Calibri"/>
          <w:color w:val="201F1E"/>
        </w:rPr>
        <w:t xml:space="preserve">pt in, etc. It introduces the </w:t>
      </w:r>
      <w:r w:rsidR="5C42D0C9" w:rsidRPr="3C6AF07C">
        <w:rPr>
          <w:rFonts w:ascii="Calibri" w:eastAsia="Calibri" w:hAnsi="Calibri" w:cs="Calibri"/>
          <w:color w:val="201F1E"/>
        </w:rPr>
        <w:t>much-needed</w:t>
      </w:r>
      <w:r w:rsidR="1154F0F2" w:rsidRPr="3C6AF07C">
        <w:rPr>
          <w:rFonts w:ascii="Calibri" w:eastAsia="Calibri" w:hAnsi="Calibri" w:cs="Calibri"/>
          <w:color w:val="201F1E"/>
        </w:rPr>
        <w:t xml:space="preserve"> heterogeneity in this preclinical trial</w:t>
      </w:r>
      <w:r w:rsidR="1A4BFB09" w:rsidRPr="3C6AF07C">
        <w:rPr>
          <w:rFonts w:ascii="Calibri" w:eastAsia="Calibri" w:hAnsi="Calibri" w:cs="Calibri"/>
          <w:color w:val="201F1E"/>
        </w:rPr>
        <w:t xml:space="preserve"> and helps us to determine</w:t>
      </w:r>
      <w:r w:rsidR="1154F0F2" w:rsidRPr="3C6AF07C">
        <w:rPr>
          <w:rFonts w:ascii="Calibri" w:eastAsia="Calibri" w:hAnsi="Calibri" w:cs="Calibri"/>
          <w:color w:val="201F1E"/>
        </w:rPr>
        <w:t xml:space="preserve"> </w:t>
      </w:r>
      <w:r w:rsidR="25E2C6C0" w:rsidRPr="3C6AF07C">
        <w:rPr>
          <w:rFonts w:ascii="Calibri" w:eastAsia="Calibri" w:hAnsi="Calibri" w:cs="Calibri"/>
          <w:color w:val="201F1E"/>
        </w:rPr>
        <w:t>i</w:t>
      </w:r>
      <w:r w:rsidR="1154F0F2" w:rsidRPr="3C6AF07C">
        <w:rPr>
          <w:rFonts w:ascii="Calibri" w:eastAsia="Calibri" w:hAnsi="Calibri" w:cs="Calibri"/>
          <w:color w:val="201F1E"/>
        </w:rPr>
        <w:t xml:space="preserve">f </w:t>
      </w:r>
      <w:r w:rsidR="38F57D85" w:rsidRPr="3C6AF07C">
        <w:rPr>
          <w:rFonts w:ascii="Calibri" w:eastAsia="Calibri" w:hAnsi="Calibri" w:cs="Calibri"/>
          <w:color w:val="201F1E"/>
        </w:rPr>
        <w:t>the treatments are</w:t>
      </w:r>
      <w:r w:rsidR="1154F0F2" w:rsidRPr="3C6AF07C">
        <w:rPr>
          <w:rFonts w:ascii="Calibri" w:eastAsia="Calibri" w:hAnsi="Calibri" w:cs="Calibri"/>
          <w:color w:val="201F1E"/>
        </w:rPr>
        <w:t xml:space="preserve"> robust enough to overcome these site differences in site lesion volumes.</w:t>
      </w:r>
      <w:r w:rsidR="6B257804" w:rsidRPr="3C6AF07C">
        <w:rPr>
          <w:rFonts w:ascii="Calibri" w:eastAsia="Calibri" w:hAnsi="Calibri" w:cs="Calibri"/>
          <w:color w:val="201F1E"/>
        </w:rPr>
        <w:t xml:space="preserve"> Some sites are waking their animals up, some keep </w:t>
      </w:r>
      <w:r w:rsidR="6429413A" w:rsidRPr="3C6AF07C">
        <w:rPr>
          <w:rFonts w:ascii="Calibri" w:eastAsia="Calibri" w:hAnsi="Calibri" w:cs="Calibri"/>
          <w:color w:val="201F1E"/>
        </w:rPr>
        <w:t xml:space="preserve">their animals </w:t>
      </w:r>
      <w:r w:rsidR="6B257804" w:rsidRPr="3C6AF07C">
        <w:rPr>
          <w:rFonts w:ascii="Calibri" w:eastAsia="Calibri" w:hAnsi="Calibri" w:cs="Calibri"/>
          <w:color w:val="201F1E"/>
        </w:rPr>
        <w:t>anesthetized. There are so many differences it is difficult to find one specific reason</w:t>
      </w:r>
      <w:r w:rsidR="0FAF8455" w:rsidRPr="3C6AF07C">
        <w:rPr>
          <w:rFonts w:ascii="Calibri" w:eastAsia="Calibri" w:hAnsi="Calibri" w:cs="Calibri"/>
          <w:color w:val="201F1E"/>
        </w:rPr>
        <w:t xml:space="preserve">. </w:t>
      </w:r>
    </w:p>
    <w:p w14:paraId="2EA1DB81" w14:textId="6AE93938" w:rsidR="6B257804" w:rsidRDefault="6B257804" w:rsidP="3C6AF07C">
      <w:pPr>
        <w:pStyle w:val="ListParagraph"/>
        <w:numPr>
          <w:ilvl w:val="2"/>
          <w:numId w:val="4"/>
        </w:numPr>
        <w:spacing w:after="0"/>
        <w:rPr>
          <w:color w:val="201F1E"/>
        </w:rPr>
      </w:pPr>
      <w:r w:rsidRPr="3C6AF07C">
        <w:rPr>
          <w:rFonts w:ascii="Calibri" w:eastAsia="Calibri" w:hAnsi="Calibri" w:cs="Calibri"/>
          <w:color w:val="201F1E"/>
        </w:rPr>
        <w:t xml:space="preserve">Dr. </w:t>
      </w:r>
      <w:proofErr w:type="spellStart"/>
      <w:r w:rsidRPr="3C6AF07C">
        <w:rPr>
          <w:rFonts w:ascii="Calibri" w:eastAsia="Calibri" w:hAnsi="Calibri" w:cs="Calibri"/>
          <w:color w:val="201F1E"/>
        </w:rPr>
        <w:t>Bibic</w:t>
      </w:r>
      <w:proofErr w:type="spellEnd"/>
      <w:r w:rsidR="6D5572FB" w:rsidRPr="3C6AF07C">
        <w:rPr>
          <w:rFonts w:ascii="Calibri" w:eastAsia="Calibri" w:hAnsi="Calibri" w:cs="Calibri"/>
          <w:color w:val="201F1E"/>
        </w:rPr>
        <w:t xml:space="preserve"> (JH)</w:t>
      </w:r>
      <w:r w:rsidRPr="3C6AF07C">
        <w:rPr>
          <w:rFonts w:ascii="Calibri" w:eastAsia="Calibri" w:hAnsi="Calibri" w:cs="Calibri"/>
          <w:color w:val="201F1E"/>
        </w:rPr>
        <w:t xml:space="preserve"> observed </w:t>
      </w:r>
      <w:r w:rsidR="12D01007" w:rsidRPr="3C6AF07C">
        <w:rPr>
          <w:rFonts w:ascii="Calibri" w:eastAsia="Calibri" w:hAnsi="Calibri" w:cs="Calibri"/>
          <w:color w:val="201F1E"/>
        </w:rPr>
        <w:t>that initially the site was seeing very large lesions</w:t>
      </w:r>
      <w:r w:rsidR="00F954CA">
        <w:rPr>
          <w:rFonts w:ascii="Calibri" w:eastAsia="Calibri" w:hAnsi="Calibri" w:cs="Calibri"/>
          <w:color w:val="201F1E"/>
        </w:rPr>
        <w:t xml:space="preserve"> and high mortality</w:t>
      </w:r>
      <w:r w:rsidR="12D01007" w:rsidRPr="3C6AF07C">
        <w:rPr>
          <w:rFonts w:ascii="Calibri" w:eastAsia="Calibri" w:hAnsi="Calibri" w:cs="Calibri"/>
          <w:color w:val="201F1E"/>
        </w:rPr>
        <w:t xml:space="preserve">. </w:t>
      </w:r>
      <w:r w:rsidRPr="3C6AF07C">
        <w:rPr>
          <w:rFonts w:ascii="Calibri" w:eastAsia="Calibri" w:hAnsi="Calibri" w:cs="Calibri"/>
          <w:color w:val="201F1E"/>
        </w:rPr>
        <w:t xml:space="preserve">They contacted </w:t>
      </w:r>
      <w:r w:rsidR="00050406" w:rsidRPr="3C6AF07C">
        <w:rPr>
          <w:rFonts w:ascii="Calibri" w:eastAsia="Calibri" w:hAnsi="Calibri" w:cs="Calibri"/>
          <w:color w:val="201F1E"/>
        </w:rPr>
        <w:t xml:space="preserve">the </w:t>
      </w:r>
      <w:r w:rsidRPr="3C6AF07C">
        <w:rPr>
          <w:rFonts w:ascii="Calibri" w:eastAsia="Calibri" w:hAnsi="Calibri" w:cs="Calibri"/>
          <w:color w:val="201F1E"/>
        </w:rPr>
        <w:t>CC and made an adjustment and</w:t>
      </w:r>
      <w:r w:rsidR="1AE7B5FB" w:rsidRPr="3C6AF07C">
        <w:rPr>
          <w:rFonts w:ascii="Calibri" w:eastAsia="Calibri" w:hAnsi="Calibri" w:cs="Calibri"/>
          <w:color w:val="201F1E"/>
        </w:rPr>
        <w:t xml:space="preserve"> now </w:t>
      </w:r>
      <w:r w:rsidR="136184BA" w:rsidRPr="3C6AF07C">
        <w:rPr>
          <w:rFonts w:ascii="Calibri" w:eastAsia="Calibri" w:hAnsi="Calibri" w:cs="Calibri"/>
          <w:color w:val="201F1E"/>
        </w:rPr>
        <w:t xml:space="preserve">he </w:t>
      </w:r>
      <w:r w:rsidR="1AE7B5FB" w:rsidRPr="3C6AF07C">
        <w:rPr>
          <w:rFonts w:ascii="Calibri" w:eastAsia="Calibri" w:hAnsi="Calibri" w:cs="Calibri"/>
          <w:color w:val="201F1E"/>
        </w:rPr>
        <w:t xml:space="preserve">sees that </w:t>
      </w:r>
      <w:r w:rsidR="7A3A2893" w:rsidRPr="3C6AF07C">
        <w:rPr>
          <w:rFonts w:ascii="Calibri" w:eastAsia="Calibri" w:hAnsi="Calibri" w:cs="Calibri"/>
          <w:color w:val="201F1E"/>
        </w:rPr>
        <w:t xml:space="preserve">scans show little to no lesion. </w:t>
      </w:r>
    </w:p>
    <w:p w14:paraId="02460628" w14:textId="70961AC5" w:rsidR="7A3A2893" w:rsidRDefault="7A3A2893" w:rsidP="3C6AF07C">
      <w:pPr>
        <w:pStyle w:val="ListParagraph"/>
        <w:numPr>
          <w:ilvl w:val="0"/>
          <w:numId w:val="4"/>
        </w:numPr>
        <w:spacing w:after="0"/>
        <w:rPr>
          <w:color w:val="201F1E"/>
        </w:rPr>
      </w:pPr>
      <w:r w:rsidRPr="3C6AF07C">
        <w:rPr>
          <w:rFonts w:ascii="Calibri" w:eastAsia="Calibri" w:hAnsi="Calibri" w:cs="Calibri"/>
          <w:color w:val="201F1E"/>
        </w:rPr>
        <w:t>U Iowa Obese Mice Scans</w:t>
      </w:r>
    </w:p>
    <w:p w14:paraId="538A4841" w14:textId="2F9E2B81" w:rsidR="1D7829AE" w:rsidRDefault="1D7829AE" w:rsidP="3C6AF07C">
      <w:pPr>
        <w:pStyle w:val="ListParagraph"/>
        <w:numPr>
          <w:ilvl w:val="1"/>
          <w:numId w:val="4"/>
        </w:numPr>
        <w:spacing w:after="0"/>
        <w:rPr>
          <w:color w:val="201F1E"/>
        </w:rPr>
      </w:pPr>
      <w:r w:rsidRPr="3C6AF07C">
        <w:rPr>
          <w:rFonts w:ascii="Calibri" w:eastAsia="Calibri" w:hAnsi="Calibri" w:cs="Calibri"/>
          <w:color w:val="201F1E"/>
        </w:rPr>
        <w:t>These scans were from n</w:t>
      </w:r>
      <w:r w:rsidR="4A0938C7" w:rsidRPr="3C6AF07C">
        <w:rPr>
          <w:rFonts w:ascii="Calibri" w:eastAsia="Calibri" w:hAnsi="Calibri" w:cs="Calibri"/>
          <w:color w:val="201F1E"/>
        </w:rPr>
        <w:t>on</w:t>
      </w:r>
      <w:r w:rsidR="5A880558" w:rsidRPr="3C6AF07C">
        <w:rPr>
          <w:rFonts w:ascii="Calibri" w:eastAsia="Calibri" w:hAnsi="Calibri" w:cs="Calibri"/>
          <w:color w:val="201F1E"/>
        </w:rPr>
        <w:t>-</w:t>
      </w:r>
      <w:r w:rsidR="4A0938C7" w:rsidRPr="3C6AF07C">
        <w:rPr>
          <w:rFonts w:ascii="Calibri" w:eastAsia="Calibri" w:hAnsi="Calibri" w:cs="Calibri"/>
          <w:color w:val="201F1E"/>
        </w:rPr>
        <w:t xml:space="preserve">lesioned </w:t>
      </w:r>
      <w:r w:rsidR="7BA5CA0E" w:rsidRPr="3C6AF07C">
        <w:rPr>
          <w:rFonts w:ascii="Calibri" w:eastAsia="Calibri" w:hAnsi="Calibri" w:cs="Calibri"/>
          <w:color w:val="201F1E"/>
        </w:rPr>
        <w:t xml:space="preserve">mice </w:t>
      </w:r>
      <w:r w:rsidR="4A0938C7" w:rsidRPr="3C6AF07C">
        <w:rPr>
          <w:rFonts w:ascii="Calibri" w:eastAsia="Calibri" w:hAnsi="Calibri" w:cs="Calibri"/>
          <w:color w:val="201F1E"/>
        </w:rPr>
        <w:t>using</w:t>
      </w:r>
      <w:r w:rsidR="50C95FF9" w:rsidRPr="3C6AF07C">
        <w:rPr>
          <w:rFonts w:ascii="Calibri" w:eastAsia="Calibri" w:hAnsi="Calibri" w:cs="Calibri"/>
          <w:color w:val="201F1E"/>
        </w:rPr>
        <w:t xml:space="preserve"> the</w:t>
      </w:r>
      <w:r w:rsidR="4A0938C7" w:rsidRPr="3C6AF07C">
        <w:rPr>
          <w:rFonts w:ascii="Calibri" w:eastAsia="Calibri" w:hAnsi="Calibri" w:cs="Calibri"/>
          <w:color w:val="201F1E"/>
        </w:rPr>
        <w:t xml:space="preserve"> existing Stage 1 protocol. </w:t>
      </w:r>
      <w:r w:rsidR="7A3A2893" w:rsidRPr="3C6AF07C">
        <w:rPr>
          <w:rFonts w:ascii="Calibri" w:eastAsia="Calibri" w:hAnsi="Calibri" w:cs="Calibri"/>
          <w:color w:val="201F1E"/>
        </w:rPr>
        <w:t xml:space="preserve">These </w:t>
      </w:r>
      <w:r w:rsidR="2944C5C8" w:rsidRPr="3C6AF07C">
        <w:rPr>
          <w:rFonts w:ascii="Calibri" w:eastAsia="Calibri" w:hAnsi="Calibri" w:cs="Calibri"/>
          <w:color w:val="201F1E"/>
        </w:rPr>
        <w:t>scans</w:t>
      </w:r>
      <w:r w:rsidR="7A3A2893" w:rsidRPr="3C6AF07C">
        <w:rPr>
          <w:rFonts w:ascii="Calibri" w:eastAsia="Calibri" w:hAnsi="Calibri" w:cs="Calibri"/>
          <w:color w:val="201F1E"/>
        </w:rPr>
        <w:t xml:space="preserve"> were typical with what has been done historically at U Iowa. ~50-60 grams</w:t>
      </w:r>
      <w:r w:rsidR="191669B2" w:rsidRPr="3C6AF07C">
        <w:rPr>
          <w:rFonts w:ascii="Calibri" w:eastAsia="Calibri" w:hAnsi="Calibri" w:cs="Calibri"/>
          <w:color w:val="201F1E"/>
        </w:rPr>
        <w:t>.</w:t>
      </w:r>
      <w:r w:rsidR="7A3A2893" w:rsidRPr="3C6AF07C">
        <w:rPr>
          <w:rFonts w:ascii="Calibri" w:eastAsia="Calibri" w:hAnsi="Calibri" w:cs="Calibri"/>
          <w:color w:val="201F1E"/>
        </w:rPr>
        <w:t xml:space="preserve"> </w:t>
      </w:r>
      <w:r w:rsidR="796A1030" w:rsidRPr="3C6AF07C">
        <w:rPr>
          <w:rFonts w:ascii="Calibri" w:eastAsia="Calibri" w:hAnsi="Calibri" w:cs="Calibri"/>
          <w:color w:val="201F1E"/>
        </w:rPr>
        <w:t xml:space="preserve">Read out direction is top to bottom. </w:t>
      </w:r>
    </w:p>
    <w:p w14:paraId="43A0F3BC" w14:textId="4C4F26A2" w:rsidR="506FCF2B" w:rsidRDefault="506FCF2B" w:rsidP="3C6AF07C">
      <w:pPr>
        <w:pStyle w:val="ListParagraph"/>
        <w:numPr>
          <w:ilvl w:val="1"/>
          <w:numId w:val="4"/>
        </w:numPr>
        <w:spacing w:after="0"/>
        <w:rPr>
          <w:color w:val="201F1E"/>
        </w:rPr>
      </w:pPr>
      <w:r w:rsidRPr="3C6AF07C">
        <w:rPr>
          <w:rFonts w:ascii="Calibri" w:eastAsia="Calibri" w:hAnsi="Calibri" w:cs="Calibri"/>
          <w:color w:val="201F1E"/>
        </w:rPr>
        <w:t>Unique perhaps to</w:t>
      </w:r>
      <w:r w:rsidR="27A6A9A9" w:rsidRPr="3C6AF07C">
        <w:rPr>
          <w:rFonts w:ascii="Calibri" w:eastAsia="Calibri" w:hAnsi="Calibri" w:cs="Calibri"/>
          <w:color w:val="201F1E"/>
        </w:rPr>
        <w:t xml:space="preserve"> U Iowa system</w:t>
      </w:r>
      <w:r w:rsidRPr="3C6AF07C">
        <w:rPr>
          <w:rFonts w:ascii="Calibri" w:eastAsia="Calibri" w:hAnsi="Calibri" w:cs="Calibri"/>
          <w:color w:val="201F1E"/>
        </w:rPr>
        <w:t>: Fat water shifts, frequency direction is in the direction of the brain. The subcutaneous fat will map into the brain</w:t>
      </w:r>
      <w:r w:rsidR="155C9193" w:rsidRPr="3C6AF07C">
        <w:rPr>
          <w:rFonts w:ascii="Calibri" w:eastAsia="Calibri" w:hAnsi="Calibri" w:cs="Calibri"/>
          <w:color w:val="201F1E"/>
        </w:rPr>
        <w:t xml:space="preserve">, this </w:t>
      </w:r>
      <w:r w:rsidRPr="3C6AF07C">
        <w:rPr>
          <w:rFonts w:ascii="Calibri" w:eastAsia="Calibri" w:hAnsi="Calibri" w:cs="Calibri"/>
          <w:color w:val="201F1E"/>
        </w:rPr>
        <w:t xml:space="preserve">could make </w:t>
      </w:r>
      <w:r w:rsidRPr="3C6AF07C">
        <w:rPr>
          <w:rFonts w:ascii="Calibri" w:eastAsia="Calibri" w:hAnsi="Calibri" w:cs="Calibri"/>
          <w:color w:val="FF0000"/>
        </w:rPr>
        <w:t>skull stripping challenging</w:t>
      </w:r>
      <w:r w:rsidRPr="3C6AF07C">
        <w:rPr>
          <w:rFonts w:ascii="Calibri" w:eastAsia="Calibri" w:hAnsi="Calibri" w:cs="Calibri"/>
          <w:color w:val="201F1E"/>
        </w:rPr>
        <w:t>. In U Iowa they would have to perh</w:t>
      </w:r>
      <w:r w:rsidR="56D6658F" w:rsidRPr="3C6AF07C">
        <w:rPr>
          <w:rFonts w:ascii="Calibri" w:eastAsia="Calibri" w:hAnsi="Calibri" w:cs="Calibri"/>
          <w:color w:val="201F1E"/>
        </w:rPr>
        <w:t xml:space="preserve">aps consider shifting direction or some sort of fat suppression. SNRs are on the lower side compared to what some other sites are used to. </w:t>
      </w:r>
      <w:r w:rsidR="4633ADEE" w:rsidRPr="3C6AF07C">
        <w:rPr>
          <w:rFonts w:ascii="Calibri" w:eastAsia="Calibri" w:hAnsi="Calibri" w:cs="Calibri"/>
          <w:color w:val="201F1E"/>
        </w:rPr>
        <w:t xml:space="preserve">On RARE image, you can see ripples. </w:t>
      </w:r>
      <w:r w:rsidR="1DFC5BD0" w:rsidRPr="3C6AF07C">
        <w:rPr>
          <w:rFonts w:ascii="Calibri" w:eastAsia="Calibri" w:hAnsi="Calibri" w:cs="Calibri"/>
          <w:color w:val="201F1E"/>
        </w:rPr>
        <w:t>The ADC</w:t>
      </w:r>
      <w:r w:rsidR="4633ADEE" w:rsidRPr="3C6AF07C">
        <w:rPr>
          <w:rFonts w:ascii="Calibri" w:eastAsia="Calibri" w:hAnsi="Calibri" w:cs="Calibri"/>
          <w:color w:val="201F1E"/>
        </w:rPr>
        <w:t xml:space="preserve"> perhaps</w:t>
      </w:r>
      <w:r w:rsidR="483615C3" w:rsidRPr="3C6AF07C">
        <w:rPr>
          <w:rFonts w:ascii="Calibri" w:eastAsia="Calibri" w:hAnsi="Calibri" w:cs="Calibri"/>
          <w:color w:val="201F1E"/>
        </w:rPr>
        <w:t xml:space="preserve"> is at the</w:t>
      </w:r>
      <w:r w:rsidR="4633ADEE" w:rsidRPr="3C6AF07C">
        <w:rPr>
          <w:rFonts w:ascii="Calibri" w:eastAsia="Calibri" w:hAnsi="Calibri" w:cs="Calibri"/>
          <w:color w:val="201F1E"/>
        </w:rPr>
        <w:t xml:space="preserve"> lower end of quality spectrum, </w:t>
      </w:r>
      <w:r w:rsidR="2729A7E5" w:rsidRPr="3C6AF07C">
        <w:rPr>
          <w:rFonts w:ascii="Calibri" w:eastAsia="Calibri" w:hAnsi="Calibri" w:cs="Calibri"/>
          <w:color w:val="201F1E"/>
        </w:rPr>
        <w:t>like</w:t>
      </w:r>
      <w:r w:rsidR="4633ADEE" w:rsidRPr="3C6AF07C">
        <w:rPr>
          <w:rFonts w:ascii="Calibri" w:eastAsia="Calibri" w:hAnsi="Calibri" w:cs="Calibri"/>
          <w:color w:val="201F1E"/>
        </w:rPr>
        <w:t xml:space="preserve"> what has been seen in the past. There is a bit of a shift on these scans</w:t>
      </w:r>
      <w:r w:rsidR="5AEA27A0" w:rsidRPr="3C6AF07C">
        <w:rPr>
          <w:rFonts w:ascii="Calibri" w:eastAsia="Calibri" w:hAnsi="Calibri" w:cs="Calibri"/>
          <w:color w:val="201F1E"/>
        </w:rPr>
        <w:t>. There is a</w:t>
      </w:r>
      <w:r w:rsidR="4633ADEE" w:rsidRPr="3C6AF07C">
        <w:rPr>
          <w:rFonts w:ascii="Calibri" w:eastAsia="Calibri" w:hAnsi="Calibri" w:cs="Calibri"/>
          <w:color w:val="201F1E"/>
        </w:rPr>
        <w:t xml:space="preserve"> relatively low </w:t>
      </w:r>
      <w:r w:rsidR="7A0D9287" w:rsidRPr="3C6AF07C">
        <w:rPr>
          <w:rFonts w:ascii="Calibri" w:eastAsia="Calibri" w:hAnsi="Calibri" w:cs="Calibri"/>
          <w:color w:val="201F1E"/>
        </w:rPr>
        <w:t>bandwidth,</w:t>
      </w:r>
      <w:r w:rsidR="4633ADEE" w:rsidRPr="3C6AF07C">
        <w:rPr>
          <w:rFonts w:ascii="Calibri" w:eastAsia="Calibri" w:hAnsi="Calibri" w:cs="Calibri"/>
          <w:color w:val="201F1E"/>
        </w:rPr>
        <w:t xml:space="preserve"> and a large fat water shift will result. </w:t>
      </w:r>
      <w:r w:rsidR="05FB1697" w:rsidRPr="3C6AF07C">
        <w:rPr>
          <w:rFonts w:ascii="Calibri" w:eastAsia="Calibri" w:hAnsi="Calibri" w:cs="Calibri"/>
          <w:color w:val="201F1E"/>
        </w:rPr>
        <w:t>However, t</w:t>
      </w:r>
      <w:r w:rsidR="4633ADEE" w:rsidRPr="3C6AF07C">
        <w:rPr>
          <w:rFonts w:ascii="Calibri" w:eastAsia="Calibri" w:hAnsi="Calibri" w:cs="Calibri"/>
          <w:color w:val="201F1E"/>
        </w:rPr>
        <w:t>he ADC is primarily being used to exclude CSF</w:t>
      </w:r>
      <w:r w:rsidR="5E7D51F6" w:rsidRPr="3C6AF07C">
        <w:rPr>
          <w:rFonts w:ascii="Calibri" w:eastAsia="Calibri" w:hAnsi="Calibri" w:cs="Calibri"/>
          <w:color w:val="201F1E"/>
        </w:rPr>
        <w:t xml:space="preserve"> and these scans are</w:t>
      </w:r>
      <w:r w:rsidR="4633ADEE" w:rsidRPr="3C6AF07C">
        <w:rPr>
          <w:rFonts w:ascii="Calibri" w:eastAsia="Calibri" w:hAnsi="Calibri" w:cs="Calibri"/>
          <w:color w:val="201F1E"/>
        </w:rPr>
        <w:t xml:space="preserve"> still </w:t>
      </w:r>
      <w:r w:rsidR="05F7E85C" w:rsidRPr="3C6AF07C">
        <w:rPr>
          <w:rFonts w:ascii="Calibri" w:eastAsia="Calibri" w:hAnsi="Calibri" w:cs="Calibri"/>
          <w:color w:val="201F1E"/>
        </w:rPr>
        <w:t>functional for that</w:t>
      </w:r>
    </w:p>
    <w:p w14:paraId="682281C0" w14:textId="21709EB9" w:rsidR="05F7E85C" w:rsidRDefault="05F7E85C" w:rsidP="3C6AF07C">
      <w:pPr>
        <w:pStyle w:val="ListParagraph"/>
        <w:numPr>
          <w:ilvl w:val="1"/>
          <w:numId w:val="4"/>
        </w:numPr>
        <w:spacing w:after="0"/>
        <w:rPr>
          <w:color w:val="201F1E"/>
        </w:rPr>
      </w:pPr>
      <w:r w:rsidRPr="3C6AF07C">
        <w:rPr>
          <w:rFonts w:ascii="Calibri" w:eastAsia="Calibri" w:hAnsi="Calibri" w:cs="Calibri"/>
          <w:color w:val="201F1E"/>
        </w:rPr>
        <w:t xml:space="preserve">The bigger challenge seems to be </w:t>
      </w:r>
      <w:r w:rsidRPr="3C6AF07C">
        <w:rPr>
          <w:rFonts w:ascii="Calibri" w:eastAsia="Calibri" w:hAnsi="Calibri" w:cs="Calibri"/>
          <w:color w:val="FF0000"/>
        </w:rPr>
        <w:t>it’s a little harder to keep the animal in plac</w:t>
      </w:r>
      <w:r w:rsidRPr="3C6AF07C">
        <w:rPr>
          <w:rFonts w:ascii="Calibri" w:eastAsia="Calibri" w:hAnsi="Calibri" w:cs="Calibri"/>
          <w:color w:val="201F1E"/>
        </w:rPr>
        <w:t>e</w:t>
      </w:r>
      <w:r w:rsidR="039FFB55" w:rsidRPr="3C6AF07C">
        <w:rPr>
          <w:rFonts w:ascii="Calibri" w:eastAsia="Calibri" w:hAnsi="Calibri" w:cs="Calibri"/>
          <w:color w:val="201F1E"/>
        </w:rPr>
        <w:t xml:space="preserve"> in the console</w:t>
      </w:r>
      <w:r w:rsidRPr="3C6AF07C">
        <w:rPr>
          <w:rFonts w:ascii="Calibri" w:eastAsia="Calibri" w:hAnsi="Calibri" w:cs="Calibri"/>
          <w:color w:val="201F1E"/>
        </w:rPr>
        <w:t xml:space="preserve">. </w:t>
      </w:r>
      <w:r w:rsidR="1491AAC8" w:rsidRPr="3C6AF07C">
        <w:rPr>
          <w:rFonts w:ascii="Calibri" w:eastAsia="Calibri" w:hAnsi="Calibri" w:cs="Calibri"/>
          <w:color w:val="201F1E"/>
        </w:rPr>
        <w:t>We m</w:t>
      </w:r>
      <w:r w:rsidRPr="3C6AF07C">
        <w:rPr>
          <w:rFonts w:ascii="Calibri" w:eastAsia="Calibri" w:hAnsi="Calibri" w:cs="Calibri"/>
          <w:color w:val="201F1E"/>
        </w:rPr>
        <w:t>a</w:t>
      </w:r>
      <w:r w:rsidR="39299A98" w:rsidRPr="3C6AF07C">
        <w:rPr>
          <w:rFonts w:ascii="Calibri" w:eastAsia="Calibri" w:hAnsi="Calibri" w:cs="Calibri"/>
          <w:color w:val="201F1E"/>
        </w:rPr>
        <w:t>y expect to end up with a</w:t>
      </w:r>
      <w:r w:rsidRPr="3C6AF07C">
        <w:rPr>
          <w:rFonts w:ascii="Calibri" w:eastAsia="Calibri" w:hAnsi="Calibri" w:cs="Calibri"/>
          <w:color w:val="201F1E"/>
        </w:rPr>
        <w:t xml:space="preserve"> lot more motion artifact with</w:t>
      </w:r>
      <w:r w:rsidR="68EA3BA7" w:rsidRPr="3C6AF07C">
        <w:rPr>
          <w:rFonts w:ascii="Calibri" w:eastAsia="Calibri" w:hAnsi="Calibri" w:cs="Calibri"/>
          <w:color w:val="201F1E"/>
        </w:rPr>
        <w:t xml:space="preserve"> the obese mice</w:t>
      </w:r>
      <w:r w:rsidRPr="3C6AF07C">
        <w:rPr>
          <w:rFonts w:ascii="Calibri" w:eastAsia="Calibri" w:hAnsi="Calibri" w:cs="Calibri"/>
          <w:color w:val="201F1E"/>
        </w:rPr>
        <w:t xml:space="preserve">. </w:t>
      </w:r>
      <w:r w:rsidR="35858146" w:rsidRPr="3C6AF07C">
        <w:rPr>
          <w:rFonts w:ascii="Calibri" w:eastAsia="Calibri" w:hAnsi="Calibri" w:cs="Calibri"/>
          <w:color w:val="201F1E"/>
        </w:rPr>
        <w:t>To combat this, U Iowa takes multiple scans</w:t>
      </w:r>
      <w:r w:rsidRPr="3C6AF07C">
        <w:rPr>
          <w:rFonts w:ascii="Calibri" w:eastAsia="Calibri" w:hAnsi="Calibri" w:cs="Calibri"/>
          <w:color w:val="201F1E"/>
        </w:rPr>
        <w:t xml:space="preserve"> and take</w:t>
      </w:r>
      <w:r w:rsidR="065D6150" w:rsidRPr="3C6AF07C">
        <w:rPr>
          <w:rFonts w:ascii="Calibri" w:eastAsia="Calibri" w:hAnsi="Calibri" w:cs="Calibri"/>
          <w:color w:val="201F1E"/>
        </w:rPr>
        <w:t>s</w:t>
      </w:r>
      <w:r w:rsidRPr="3C6AF07C">
        <w:rPr>
          <w:rFonts w:ascii="Calibri" w:eastAsia="Calibri" w:hAnsi="Calibri" w:cs="Calibri"/>
          <w:color w:val="201F1E"/>
        </w:rPr>
        <w:t xml:space="preserve"> the best scans (</w:t>
      </w:r>
      <w:r w:rsidR="7CAC01EA" w:rsidRPr="3C6AF07C">
        <w:rPr>
          <w:rFonts w:ascii="Calibri" w:eastAsia="Calibri" w:hAnsi="Calibri" w:cs="Calibri"/>
          <w:color w:val="201F1E"/>
        </w:rPr>
        <w:t xml:space="preserve">those with </w:t>
      </w:r>
      <w:r w:rsidRPr="3C6AF07C">
        <w:rPr>
          <w:rFonts w:ascii="Calibri" w:eastAsia="Calibri" w:hAnsi="Calibri" w:cs="Calibri"/>
          <w:color w:val="201F1E"/>
        </w:rPr>
        <w:t xml:space="preserve">minimal amount of motion artifact). </w:t>
      </w:r>
    </w:p>
    <w:p w14:paraId="21083DF4" w14:textId="1044FD74" w:rsidR="159CB5E3" w:rsidRDefault="159CB5E3" w:rsidP="3C6AF07C">
      <w:pPr>
        <w:pStyle w:val="ListParagraph"/>
        <w:numPr>
          <w:ilvl w:val="1"/>
          <w:numId w:val="4"/>
        </w:numPr>
        <w:spacing w:after="0"/>
        <w:rPr>
          <w:color w:val="201F1E"/>
        </w:rPr>
      </w:pPr>
      <w:r w:rsidRPr="3C6AF07C">
        <w:rPr>
          <w:rFonts w:ascii="Calibri" w:eastAsia="Calibri" w:hAnsi="Calibri" w:cs="Calibri"/>
          <w:color w:val="201F1E"/>
        </w:rPr>
        <w:t>Scans show that f</w:t>
      </w:r>
      <w:r w:rsidR="721787BC" w:rsidRPr="3C6AF07C">
        <w:rPr>
          <w:rFonts w:ascii="Calibri" w:eastAsia="Calibri" w:hAnsi="Calibri" w:cs="Calibri"/>
          <w:color w:val="201F1E"/>
        </w:rPr>
        <w:t xml:space="preserve">at affects T1 and T2 which could be why </w:t>
      </w:r>
      <w:r w:rsidR="4F89E0CA" w:rsidRPr="3C6AF07C">
        <w:rPr>
          <w:rFonts w:ascii="Calibri" w:eastAsia="Calibri" w:hAnsi="Calibri" w:cs="Calibri"/>
          <w:color w:val="201F1E"/>
        </w:rPr>
        <w:t>U Iowa gets</w:t>
      </w:r>
      <w:r w:rsidR="721787BC" w:rsidRPr="3C6AF07C">
        <w:rPr>
          <w:rFonts w:ascii="Calibri" w:eastAsia="Calibri" w:hAnsi="Calibri" w:cs="Calibri"/>
          <w:color w:val="201F1E"/>
        </w:rPr>
        <w:t xml:space="preserve"> hyperintensities. We need to make sure holder is fixed tightly.  </w:t>
      </w:r>
    </w:p>
    <w:p w14:paraId="4CED50D7" w14:textId="7B481E66" w:rsidR="721787BC" w:rsidRDefault="721787BC" w:rsidP="3C6AF07C">
      <w:pPr>
        <w:pStyle w:val="ListParagraph"/>
        <w:numPr>
          <w:ilvl w:val="1"/>
          <w:numId w:val="4"/>
        </w:numPr>
        <w:spacing w:after="0"/>
        <w:rPr>
          <w:color w:val="201F1E"/>
        </w:rPr>
      </w:pPr>
      <w:r w:rsidRPr="3C6AF07C">
        <w:rPr>
          <w:rFonts w:ascii="Calibri" w:eastAsia="Calibri" w:hAnsi="Calibri" w:cs="Calibri"/>
          <w:color w:val="201F1E"/>
        </w:rPr>
        <w:t xml:space="preserve">Dr. </w:t>
      </w:r>
      <w:proofErr w:type="spellStart"/>
      <w:r w:rsidRPr="3C6AF07C">
        <w:rPr>
          <w:rFonts w:ascii="Calibri" w:eastAsia="Calibri" w:hAnsi="Calibri" w:cs="Calibri"/>
          <w:color w:val="201F1E"/>
        </w:rPr>
        <w:t>Hyder</w:t>
      </w:r>
      <w:proofErr w:type="spellEnd"/>
      <w:r w:rsidR="74320267" w:rsidRPr="3C6AF07C">
        <w:rPr>
          <w:rFonts w:ascii="Calibri" w:eastAsia="Calibri" w:hAnsi="Calibri" w:cs="Calibri"/>
          <w:color w:val="201F1E"/>
        </w:rPr>
        <w:t xml:space="preserve"> requests that Dr. </w:t>
      </w:r>
      <w:proofErr w:type="spellStart"/>
      <w:r w:rsidR="74320267" w:rsidRPr="3C6AF07C">
        <w:rPr>
          <w:rFonts w:ascii="Calibri" w:eastAsia="Calibri" w:hAnsi="Calibri" w:cs="Calibri"/>
          <w:color w:val="201F1E"/>
        </w:rPr>
        <w:t>Thedens</w:t>
      </w:r>
      <w:proofErr w:type="spellEnd"/>
      <w:r w:rsidRPr="3C6AF07C">
        <w:rPr>
          <w:rFonts w:ascii="Calibri" w:eastAsia="Calibri" w:hAnsi="Calibri" w:cs="Calibri"/>
          <w:color w:val="201F1E"/>
        </w:rPr>
        <w:t xml:space="preserve"> run the same scans with higher </w:t>
      </w:r>
      <w:r w:rsidR="3C0433AE" w:rsidRPr="3C6AF07C">
        <w:rPr>
          <w:rFonts w:ascii="Calibri" w:eastAsia="Calibri" w:hAnsi="Calibri" w:cs="Calibri"/>
          <w:color w:val="201F1E"/>
        </w:rPr>
        <w:t>frequency</w:t>
      </w:r>
      <w:r w:rsidRPr="3C6AF07C">
        <w:rPr>
          <w:rFonts w:ascii="Calibri" w:eastAsia="Calibri" w:hAnsi="Calibri" w:cs="Calibri"/>
          <w:color w:val="201F1E"/>
        </w:rPr>
        <w:t>?</w:t>
      </w:r>
    </w:p>
    <w:p w14:paraId="2DF5916A" w14:textId="572417ED" w:rsidR="721787BC" w:rsidRDefault="721787BC" w:rsidP="3C6AF07C">
      <w:pPr>
        <w:pStyle w:val="ListParagraph"/>
        <w:numPr>
          <w:ilvl w:val="1"/>
          <w:numId w:val="4"/>
        </w:numPr>
        <w:spacing w:after="0"/>
        <w:rPr>
          <w:color w:val="201F1E"/>
        </w:rPr>
      </w:pPr>
      <w:r w:rsidRPr="3C6AF07C">
        <w:rPr>
          <w:rFonts w:ascii="Calibri" w:eastAsia="Calibri" w:hAnsi="Calibri" w:cs="Calibri"/>
          <w:color w:val="201F1E"/>
        </w:rPr>
        <w:t xml:space="preserve"> U Iowa</w:t>
      </w:r>
      <w:r w:rsidR="7C7CAF79" w:rsidRPr="3C6AF07C">
        <w:rPr>
          <w:rFonts w:ascii="Calibri" w:eastAsia="Calibri" w:hAnsi="Calibri" w:cs="Calibri"/>
          <w:color w:val="201F1E"/>
        </w:rPr>
        <w:t xml:space="preserve"> </w:t>
      </w:r>
      <w:r w:rsidR="38B94BDB" w:rsidRPr="3C6AF07C">
        <w:rPr>
          <w:rFonts w:ascii="Calibri" w:eastAsia="Calibri" w:hAnsi="Calibri" w:cs="Calibri"/>
          <w:color w:val="201F1E"/>
        </w:rPr>
        <w:t>responds</w:t>
      </w:r>
      <w:r w:rsidRPr="3C6AF07C">
        <w:rPr>
          <w:rFonts w:ascii="Calibri" w:eastAsia="Calibri" w:hAnsi="Calibri" w:cs="Calibri"/>
          <w:color w:val="201F1E"/>
        </w:rPr>
        <w:t xml:space="preserve"> we can do that. How much will </w:t>
      </w:r>
      <w:r w:rsidR="30BC6CEE" w:rsidRPr="3C6AF07C">
        <w:rPr>
          <w:rFonts w:ascii="Calibri" w:eastAsia="Calibri" w:hAnsi="Calibri" w:cs="Calibri"/>
          <w:color w:val="201F1E"/>
        </w:rPr>
        <w:t xml:space="preserve">changing </w:t>
      </w:r>
      <w:r w:rsidR="21BD3CAB" w:rsidRPr="3C6AF07C">
        <w:rPr>
          <w:rFonts w:ascii="Calibri" w:eastAsia="Calibri" w:hAnsi="Calibri" w:cs="Calibri"/>
          <w:color w:val="201F1E"/>
        </w:rPr>
        <w:t>th</w:t>
      </w:r>
      <w:r w:rsidR="2C1C2C23" w:rsidRPr="3C6AF07C">
        <w:rPr>
          <w:rFonts w:ascii="Calibri" w:eastAsia="Calibri" w:hAnsi="Calibri" w:cs="Calibri"/>
          <w:color w:val="201F1E"/>
        </w:rPr>
        <w:t>is</w:t>
      </w:r>
      <w:r w:rsidR="21BD3CAB" w:rsidRPr="3C6AF07C">
        <w:rPr>
          <w:rFonts w:ascii="Calibri" w:eastAsia="Calibri" w:hAnsi="Calibri" w:cs="Calibri"/>
          <w:color w:val="201F1E"/>
        </w:rPr>
        <w:t xml:space="preserve"> frequency affect analyses</w:t>
      </w:r>
      <w:r w:rsidRPr="3C6AF07C">
        <w:rPr>
          <w:rFonts w:ascii="Calibri" w:eastAsia="Calibri" w:hAnsi="Calibri" w:cs="Calibri"/>
          <w:color w:val="201F1E"/>
        </w:rPr>
        <w:t xml:space="preserve"> on the lesion sizes? </w:t>
      </w:r>
    </w:p>
    <w:p w14:paraId="2F2A0224" w14:textId="7AD55F1E" w:rsidR="55D66874" w:rsidRDefault="55D66874" w:rsidP="3C6AF07C">
      <w:pPr>
        <w:pStyle w:val="ListParagraph"/>
        <w:numPr>
          <w:ilvl w:val="2"/>
          <w:numId w:val="4"/>
        </w:numPr>
        <w:spacing w:after="0"/>
        <w:rPr>
          <w:color w:val="201F1E"/>
        </w:rPr>
      </w:pPr>
      <w:r w:rsidRPr="3C6AF07C">
        <w:rPr>
          <w:rFonts w:ascii="Calibri" w:eastAsia="Calibri" w:hAnsi="Calibri" w:cs="Calibri"/>
          <w:color w:val="201F1E"/>
        </w:rPr>
        <w:t xml:space="preserve">There is a little bit of cropping at the anterior and posterior ends. Ryan added a step that crops the brain segmentation. </w:t>
      </w:r>
      <w:r w:rsidR="201BCA03" w:rsidRPr="3C6AF07C">
        <w:rPr>
          <w:rFonts w:ascii="Calibri" w:eastAsia="Calibri" w:hAnsi="Calibri" w:cs="Calibri"/>
          <w:color w:val="201F1E"/>
        </w:rPr>
        <w:t xml:space="preserve"> Increasing frequency for FOV may not impact </w:t>
      </w:r>
      <w:r w:rsidR="7E47A0C2" w:rsidRPr="3C6AF07C">
        <w:rPr>
          <w:rFonts w:ascii="Calibri" w:eastAsia="Calibri" w:hAnsi="Calibri" w:cs="Calibri"/>
          <w:color w:val="201F1E"/>
        </w:rPr>
        <w:t>analysis</w:t>
      </w:r>
      <w:r w:rsidR="201BCA03" w:rsidRPr="3C6AF07C">
        <w:rPr>
          <w:rFonts w:ascii="Calibri" w:eastAsia="Calibri" w:hAnsi="Calibri" w:cs="Calibri"/>
          <w:color w:val="201F1E"/>
        </w:rPr>
        <w:t xml:space="preserve"> </w:t>
      </w:r>
    </w:p>
    <w:p w14:paraId="10D35643" w14:textId="0A99F6F6" w:rsidR="201BCA03" w:rsidRDefault="201BCA03" w:rsidP="3C6AF07C">
      <w:pPr>
        <w:pStyle w:val="ListParagraph"/>
        <w:numPr>
          <w:ilvl w:val="2"/>
          <w:numId w:val="4"/>
        </w:numPr>
        <w:spacing w:after="0"/>
        <w:rPr>
          <w:color w:val="201F1E"/>
        </w:rPr>
      </w:pPr>
      <w:r w:rsidRPr="3C6AF07C">
        <w:rPr>
          <w:rFonts w:ascii="Calibri" w:eastAsia="Calibri" w:hAnsi="Calibri" w:cs="Calibri"/>
          <w:color w:val="201F1E"/>
        </w:rPr>
        <w:t xml:space="preserve">Fat suppression should not affect TR or protocol in any which way because it chemically selects fat signal and crushes it out. </w:t>
      </w:r>
    </w:p>
    <w:p w14:paraId="1A36214C" w14:textId="6466BF7D" w:rsidR="0A4C549C" w:rsidRDefault="0A4C549C" w:rsidP="3C6AF07C">
      <w:pPr>
        <w:pStyle w:val="ListParagraph"/>
        <w:numPr>
          <w:ilvl w:val="2"/>
          <w:numId w:val="4"/>
        </w:numPr>
        <w:spacing w:after="0"/>
        <w:rPr>
          <w:color w:val="201F1E"/>
        </w:rPr>
      </w:pPr>
      <w:r w:rsidRPr="3C6AF07C">
        <w:rPr>
          <w:rFonts w:ascii="Calibri" w:eastAsia="Calibri" w:hAnsi="Calibri" w:cs="Calibri"/>
          <w:color w:val="201F1E"/>
        </w:rPr>
        <w:t xml:space="preserve">U Iowa </w:t>
      </w:r>
      <w:r w:rsidR="51B32709" w:rsidRPr="3C6AF07C">
        <w:rPr>
          <w:rFonts w:ascii="Calibri" w:eastAsia="Calibri" w:hAnsi="Calibri" w:cs="Calibri"/>
          <w:color w:val="201F1E"/>
        </w:rPr>
        <w:t xml:space="preserve">states that they do </w:t>
      </w:r>
      <w:r w:rsidRPr="3C6AF07C">
        <w:rPr>
          <w:rFonts w:ascii="Calibri" w:eastAsia="Calibri" w:hAnsi="Calibri" w:cs="Calibri"/>
          <w:color w:val="201F1E"/>
        </w:rPr>
        <w:t xml:space="preserve">have a clinical console. The only other thing is there is a premium for tuning, </w:t>
      </w:r>
      <w:proofErr w:type="gramStart"/>
      <w:r w:rsidR="59EB0B64" w:rsidRPr="3C6AF07C">
        <w:rPr>
          <w:rFonts w:ascii="Calibri" w:eastAsia="Calibri" w:hAnsi="Calibri" w:cs="Calibri"/>
          <w:color w:val="201F1E"/>
        </w:rPr>
        <w:t>i</w:t>
      </w:r>
      <w:r w:rsidRPr="3C6AF07C">
        <w:rPr>
          <w:rFonts w:ascii="Calibri" w:eastAsia="Calibri" w:hAnsi="Calibri" w:cs="Calibri"/>
          <w:color w:val="201F1E"/>
        </w:rPr>
        <w:t>.e.</w:t>
      </w:r>
      <w:proofErr w:type="gramEnd"/>
      <w:r w:rsidRPr="3C6AF07C">
        <w:rPr>
          <w:rFonts w:ascii="Calibri" w:eastAsia="Calibri" w:hAnsi="Calibri" w:cs="Calibri"/>
          <w:color w:val="201F1E"/>
        </w:rPr>
        <w:t xml:space="preserve"> suppressing water but </w:t>
      </w:r>
      <w:r w:rsidR="69FB6D6D" w:rsidRPr="3C6AF07C">
        <w:rPr>
          <w:rFonts w:ascii="Calibri" w:eastAsia="Calibri" w:hAnsi="Calibri" w:cs="Calibri"/>
          <w:color w:val="201F1E"/>
        </w:rPr>
        <w:t xml:space="preserve">states that this </w:t>
      </w:r>
      <w:r w:rsidRPr="3C6AF07C">
        <w:rPr>
          <w:rFonts w:ascii="Calibri" w:eastAsia="Calibri" w:hAnsi="Calibri" w:cs="Calibri"/>
          <w:color w:val="201F1E"/>
        </w:rPr>
        <w:t xml:space="preserve">should not be a problem. </w:t>
      </w:r>
    </w:p>
    <w:p w14:paraId="2F935E1C" w14:textId="14289DA6" w:rsidR="0A4C549C" w:rsidRDefault="0A4C549C" w:rsidP="3C6AF07C">
      <w:pPr>
        <w:pStyle w:val="ListParagraph"/>
        <w:numPr>
          <w:ilvl w:val="2"/>
          <w:numId w:val="4"/>
        </w:numPr>
        <w:spacing w:after="0"/>
        <w:rPr>
          <w:color w:val="201F1E"/>
        </w:rPr>
      </w:pPr>
      <w:r w:rsidRPr="3C6AF07C">
        <w:rPr>
          <w:rFonts w:ascii="Calibri" w:eastAsia="Calibri" w:hAnsi="Calibri" w:cs="Calibri"/>
          <w:color w:val="201F1E"/>
        </w:rPr>
        <w:t xml:space="preserve">Takeaway: with fat suppression and larger FOV would be the only changes to the current protocol. </w:t>
      </w:r>
    </w:p>
    <w:p w14:paraId="438ADDCD" w14:textId="41BBF207" w:rsidR="0A4C549C" w:rsidRDefault="0A4C549C" w:rsidP="3C6AF07C">
      <w:pPr>
        <w:pStyle w:val="ListParagraph"/>
        <w:numPr>
          <w:ilvl w:val="2"/>
          <w:numId w:val="4"/>
        </w:numPr>
        <w:spacing w:after="0"/>
        <w:rPr>
          <w:color w:val="201F1E"/>
        </w:rPr>
      </w:pPr>
      <w:r w:rsidRPr="3C6AF07C">
        <w:rPr>
          <w:rFonts w:ascii="Calibri" w:eastAsia="Calibri" w:hAnsi="Calibri" w:cs="Calibri"/>
          <w:color w:val="201F1E"/>
        </w:rPr>
        <w:t xml:space="preserve">U Iowa concern: occasionally </w:t>
      </w:r>
      <w:r w:rsidR="2B5001B4" w:rsidRPr="3C6AF07C">
        <w:rPr>
          <w:rFonts w:ascii="Calibri" w:eastAsia="Calibri" w:hAnsi="Calibri" w:cs="Calibri"/>
          <w:color w:val="201F1E"/>
        </w:rPr>
        <w:t>in the past at U Iowa</w:t>
      </w:r>
      <w:r w:rsidR="4AC8D116" w:rsidRPr="3C6AF07C">
        <w:rPr>
          <w:rFonts w:ascii="Calibri" w:eastAsia="Calibri" w:hAnsi="Calibri" w:cs="Calibri"/>
          <w:color w:val="201F1E"/>
        </w:rPr>
        <w:t xml:space="preserve"> they reporte</w:t>
      </w:r>
      <w:r w:rsidR="00F954CA">
        <w:rPr>
          <w:rFonts w:ascii="Calibri" w:eastAsia="Calibri" w:hAnsi="Calibri" w:cs="Calibri"/>
          <w:color w:val="201F1E"/>
        </w:rPr>
        <w:t>d</w:t>
      </w:r>
      <w:r w:rsidR="4AC8D116" w:rsidRPr="3C6AF07C">
        <w:rPr>
          <w:rFonts w:ascii="Calibri" w:eastAsia="Calibri" w:hAnsi="Calibri" w:cs="Calibri"/>
          <w:color w:val="201F1E"/>
        </w:rPr>
        <w:t xml:space="preserve"> that the</w:t>
      </w:r>
      <w:r w:rsidRPr="3C6AF07C">
        <w:rPr>
          <w:rFonts w:ascii="Calibri" w:eastAsia="Calibri" w:hAnsi="Calibri" w:cs="Calibri"/>
          <w:color w:val="201F1E"/>
        </w:rPr>
        <w:t xml:space="preserve"> fat signal </w:t>
      </w:r>
      <w:r w:rsidR="686A0C23" w:rsidRPr="3C6AF07C">
        <w:rPr>
          <w:rFonts w:ascii="Calibri" w:eastAsia="Calibri" w:hAnsi="Calibri" w:cs="Calibri"/>
          <w:color w:val="201F1E"/>
        </w:rPr>
        <w:t xml:space="preserve">was so large </w:t>
      </w:r>
      <w:r w:rsidRPr="3C6AF07C">
        <w:rPr>
          <w:rFonts w:ascii="Calibri" w:eastAsia="Calibri" w:hAnsi="Calibri" w:cs="Calibri"/>
          <w:color w:val="201F1E"/>
        </w:rPr>
        <w:t xml:space="preserve">that SNR would suffer. If aliasing would be limited to left right with an anti-alias filter and appropriate frequency direction </w:t>
      </w:r>
      <w:r w:rsidR="512F677A" w:rsidRPr="3C6AF07C">
        <w:rPr>
          <w:rFonts w:ascii="Calibri" w:eastAsia="Calibri" w:hAnsi="Calibri" w:cs="Calibri"/>
          <w:color w:val="201F1E"/>
        </w:rPr>
        <w:t>site</w:t>
      </w:r>
      <w:r w:rsidRPr="3C6AF07C">
        <w:rPr>
          <w:rFonts w:ascii="Calibri" w:eastAsia="Calibri" w:hAnsi="Calibri" w:cs="Calibri"/>
          <w:color w:val="201F1E"/>
        </w:rPr>
        <w:t xml:space="preserve"> might be able to do the same FOV. </w:t>
      </w:r>
      <w:r w:rsidR="0A1E422B" w:rsidRPr="3C6AF07C">
        <w:rPr>
          <w:rFonts w:ascii="Calibri" w:eastAsia="Calibri" w:hAnsi="Calibri" w:cs="Calibri"/>
          <w:color w:val="201F1E"/>
        </w:rPr>
        <w:t xml:space="preserve">Between the actual positioning of the restraint and where it pushes that breathing motion could affect the ADC. </w:t>
      </w:r>
    </w:p>
    <w:p w14:paraId="78E47415" w14:textId="40872BBA" w:rsidR="1365E91A" w:rsidRDefault="1365E91A" w:rsidP="3C6AF07C">
      <w:pPr>
        <w:pStyle w:val="ListParagraph"/>
        <w:numPr>
          <w:ilvl w:val="1"/>
          <w:numId w:val="4"/>
        </w:numPr>
        <w:spacing w:after="0"/>
        <w:rPr>
          <w:color w:val="201F1E"/>
        </w:rPr>
      </w:pPr>
      <w:r w:rsidRPr="3C6AF07C">
        <w:rPr>
          <w:rFonts w:ascii="Calibri" w:eastAsia="Calibri" w:hAnsi="Calibri" w:cs="Calibri"/>
          <w:color w:val="201F1E"/>
        </w:rPr>
        <w:t xml:space="preserve">Proposal: </w:t>
      </w:r>
      <w:r w:rsidR="60BF1EBD" w:rsidRPr="3C6AF07C">
        <w:rPr>
          <w:rFonts w:ascii="Calibri" w:eastAsia="Calibri" w:hAnsi="Calibri" w:cs="Calibri"/>
          <w:color w:val="201F1E"/>
        </w:rPr>
        <w:t xml:space="preserve"> </w:t>
      </w:r>
      <w:r w:rsidR="6EA28D22" w:rsidRPr="3C6AF07C">
        <w:rPr>
          <w:rFonts w:ascii="Calibri" w:eastAsia="Calibri" w:hAnsi="Calibri" w:cs="Calibri"/>
          <w:color w:val="201F1E"/>
        </w:rPr>
        <w:t>I</w:t>
      </w:r>
      <w:r w:rsidR="60BF1EBD" w:rsidRPr="3C6AF07C">
        <w:rPr>
          <w:rFonts w:ascii="Calibri" w:eastAsia="Calibri" w:hAnsi="Calibri" w:cs="Calibri"/>
          <w:color w:val="201F1E"/>
        </w:rPr>
        <w:t xml:space="preserve">ncrease FOV (would increase voxel size and decrease the resolution). </w:t>
      </w:r>
      <w:r w:rsidR="067A361B" w:rsidRPr="3C6AF07C">
        <w:rPr>
          <w:rFonts w:ascii="Calibri" w:eastAsia="Calibri" w:hAnsi="Calibri" w:cs="Calibri"/>
          <w:color w:val="201F1E"/>
        </w:rPr>
        <w:t>by 10</w:t>
      </w:r>
      <w:r w:rsidR="2205F237" w:rsidRPr="3C6AF07C">
        <w:rPr>
          <w:rFonts w:ascii="Calibri" w:eastAsia="Calibri" w:hAnsi="Calibri" w:cs="Calibri"/>
          <w:color w:val="201F1E"/>
        </w:rPr>
        <w:t xml:space="preserve">%. </w:t>
      </w:r>
      <w:r w:rsidR="00F954CA">
        <w:rPr>
          <w:rFonts w:ascii="Calibri" w:eastAsia="Calibri" w:hAnsi="Calibri" w:cs="Calibri"/>
          <w:color w:val="201F1E"/>
        </w:rPr>
        <w:t xml:space="preserve">We could keep voxel size the </w:t>
      </w:r>
      <w:proofErr w:type="gramStart"/>
      <w:r w:rsidR="00F954CA">
        <w:rPr>
          <w:rFonts w:ascii="Calibri" w:eastAsia="Calibri" w:hAnsi="Calibri" w:cs="Calibri"/>
          <w:color w:val="201F1E"/>
        </w:rPr>
        <w:t>same</w:t>
      </w:r>
      <w:proofErr w:type="gramEnd"/>
      <w:r w:rsidR="00F954CA">
        <w:rPr>
          <w:rFonts w:ascii="Calibri" w:eastAsia="Calibri" w:hAnsi="Calibri" w:cs="Calibri"/>
          <w:color w:val="201F1E"/>
        </w:rPr>
        <w:t xml:space="preserve"> but t</w:t>
      </w:r>
      <w:r w:rsidR="2205F237" w:rsidRPr="3C6AF07C">
        <w:rPr>
          <w:rFonts w:ascii="Calibri" w:eastAsia="Calibri" w:hAnsi="Calibri" w:cs="Calibri"/>
          <w:color w:val="201F1E"/>
        </w:rPr>
        <w:t>his</w:t>
      </w:r>
      <w:r w:rsidR="067A361B" w:rsidRPr="3C6AF07C">
        <w:rPr>
          <w:rFonts w:ascii="Calibri" w:eastAsia="Calibri" w:hAnsi="Calibri" w:cs="Calibri"/>
          <w:color w:val="201F1E"/>
        </w:rPr>
        <w:t xml:space="preserve"> </w:t>
      </w:r>
      <w:r w:rsidR="1E0EC17E" w:rsidRPr="3C6AF07C">
        <w:rPr>
          <w:rFonts w:ascii="Calibri" w:eastAsia="Calibri" w:hAnsi="Calibri" w:cs="Calibri"/>
          <w:color w:val="201F1E"/>
        </w:rPr>
        <w:t>would</w:t>
      </w:r>
      <w:r w:rsidR="067A361B" w:rsidRPr="3C6AF07C">
        <w:rPr>
          <w:rFonts w:ascii="Calibri" w:eastAsia="Calibri" w:hAnsi="Calibri" w:cs="Calibri"/>
          <w:color w:val="201F1E"/>
        </w:rPr>
        <w:t xml:space="preserve"> add to the scan time.</w:t>
      </w:r>
      <w:r w:rsidR="65465433" w:rsidRPr="3C6AF07C">
        <w:rPr>
          <w:rFonts w:ascii="Calibri" w:eastAsia="Calibri" w:hAnsi="Calibri" w:cs="Calibri"/>
          <w:color w:val="201F1E"/>
        </w:rPr>
        <w:t xml:space="preserve"> Question is whether</w:t>
      </w:r>
      <w:r w:rsidR="067A361B" w:rsidRPr="3C6AF07C">
        <w:rPr>
          <w:rFonts w:ascii="Calibri" w:eastAsia="Calibri" w:hAnsi="Calibri" w:cs="Calibri"/>
          <w:color w:val="201F1E"/>
        </w:rPr>
        <w:t xml:space="preserve"> the algorithm </w:t>
      </w:r>
      <w:r w:rsidR="68C028E0" w:rsidRPr="3C6AF07C">
        <w:rPr>
          <w:rFonts w:ascii="Calibri" w:eastAsia="Calibri" w:hAnsi="Calibri" w:cs="Calibri"/>
          <w:color w:val="201F1E"/>
        </w:rPr>
        <w:t xml:space="preserve">is </w:t>
      </w:r>
      <w:r w:rsidR="067A361B" w:rsidRPr="3C6AF07C">
        <w:rPr>
          <w:rFonts w:ascii="Calibri" w:eastAsia="Calibri" w:hAnsi="Calibri" w:cs="Calibri"/>
          <w:color w:val="201F1E"/>
        </w:rPr>
        <w:t xml:space="preserve">good enough to identify </w:t>
      </w:r>
      <w:r w:rsidR="0B7FF80A" w:rsidRPr="3C6AF07C">
        <w:rPr>
          <w:rFonts w:ascii="Calibri" w:eastAsia="Calibri" w:hAnsi="Calibri" w:cs="Calibri"/>
          <w:color w:val="201F1E"/>
        </w:rPr>
        <w:t>lesions and midline shift</w:t>
      </w:r>
      <w:r w:rsidR="2FF2AF0A" w:rsidRPr="3C6AF07C">
        <w:rPr>
          <w:rFonts w:ascii="Calibri" w:eastAsia="Calibri" w:hAnsi="Calibri" w:cs="Calibri"/>
          <w:color w:val="201F1E"/>
        </w:rPr>
        <w:t>?</w:t>
      </w:r>
    </w:p>
    <w:p w14:paraId="467147A1" w14:textId="793879C6" w:rsidR="45F32273" w:rsidRDefault="45F32273" w:rsidP="3C6AF07C">
      <w:pPr>
        <w:pStyle w:val="ListParagraph"/>
        <w:numPr>
          <w:ilvl w:val="2"/>
          <w:numId w:val="4"/>
        </w:numPr>
        <w:spacing w:after="0"/>
        <w:rPr>
          <w:rFonts w:eastAsiaTheme="minorEastAsia"/>
          <w:color w:val="201F1E"/>
        </w:rPr>
      </w:pPr>
      <w:r w:rsidRPr="3C6AF07C">
        <w:rPr>
          <w:rFonts w:ascii="Calibri" w:eastAsia="Calibri" w:hAnsi="Calibri" w:cs="Calibri"/>
          <w:color w:val="201F1E"/>
        </w:rPr>
        <w:t>Ryan believes proposal will provide reasonable estimates but could lead to some uncertainty with the decreased resolution. Ryan suggests that this be tested through the algorithm.</w:t>
      </w:r>
    </w:p>
    <w:p w14:paraId="753EB8C9" w14:textId="4EB028B7" w:rsidR="05189858" w:rsidRDefault="05189858" w:rsidP="3C6AF07C">
      <w:pPr>
        <w:pStyle w:val="ListParagraph"/>
        <w:numPr>
          <w:ilvl w:val="1"/>
          <w:numId w:val="4"/>
        </w:numPr>
        <w:spacing w:after="0"/>
        <w:rPr>
          <w:color w:val="201F1E"/>
        </w:rPr>
      </w:pPr>
      <w:r w:rsidRPr="3C6AF07C">
        <w:rPr>
          <w:rFonts w:ascii="Calibri" w:eastAsia="Calibri" w:hAnsi="Calibri" w:cs="Calibri"/>
          <w:color w:val="201F1E"/>
        </w:rPr>
        <w:t xml:space="preserve">Is the RARE image involved in segmentation? </w:t>
      </w:r>
    </w:p>
    <w:p w14:paraId="6B0979FB" w14:textId="0EA10ED3" w:rsidR="48129B79" w:rsidRDefault="48129B79" w:rsidP="3C6AF07C">
      <w:pPr>
        <w:pStyle w:val="ListParagraph"/>
        <w:numPr>
          <w:ilvl w:val="2"/>
          <w:numId w:val="4"/>
        </w:numPr>
        <w:spacing w:after="0"/>
        <w:rPr>
          <w:color w:val="201F1E"/>
        </w:rPr>
      </w:pPr>
      <w:r w:rsidRPr="3C6AF07C">
        <w:rPr>
          <w:rFonts w:ascii="Calibri" w:eastAsia="Calibri" w:hAnsi="Calibri" w:cs="Calibri"/>
          <w:color w:val="201F1E"/>
        </w:rPr>
        <w:t>Ryan reports tha</w:t>
      </w:r>
      <w:r w:rsidR="0A7A6BE7" w:rsidRPr="3C6AF07C">
        <w:rPr>
          <w:rFonts w:ascii="Calibri" w:eastAsia="Calibri" w:hAnsi="Calibri" w:cs="Calibri"/>
          <w:color w:val="201F1E"/>
        </w:rPr>
        <w:t xml:space="preserve">t </w:t>
      </w:r>
      <w:r w:rsidRPr="3C6AF07C">
        <w:rPr>
          <w:rFonts w:ascii="Calibri" w:eastAsia="Calibri" w:hAnsi="Calibri" w:cs="Calibri"/>
          <w:color w:val="201F1E"/>
        </w:rPr>
        <w:t>s</w:t>
      </w:r>
      <w:r w:rsidR="05189858" w:rsidRPr="3C6AF07C">
        <w:rPr>
          <w:rFonts w:ascii="Calibri" w:eastAsia="Calibri" w:hAnsi="Calibri" w:cs="Calibri"/>
          <w:color w:val="201F1E"/>
        </w:rPr>
        <w:t xml:space="preserve">egmentation is done with T2 and ADC. </w:t>
      </w:r>
    </w:p>
    <w:p w14:paraId="19CD93DA" w14:textId="31B91639" w:rsidR="72759001" w:rsidRDefault="72759001" w:rsidP="3C6AF07C">
      <w:pPr>
        <w:pStyle w:val="ListParagraph"/>
        <w:numPr>
          <w:ilvl w:val="1"/>
          <w:numId w:val="4"/>
        </w:numPr>
        <w:spacing w:after="0"/>
        <w:rPr>
          <w:color w:val="201F1E"/>
        </w:rPr>
      </w:pPr>
      <w:r w:rsidRPr="3C6AF07C">
        <w:rPr>
          <w:rFonts w:ascii="Calibri" w:eastAsia="Calibri" w:hAnsi="Calibri" w:cs="Calibri"/>
          <w:color w:val="201F1E"/>
        </w:rPr>
        <w:t xml:space="preserve">Sites agree that a </w:t>
      </w:r>
      <w:r w:rsidR="280CBDF4" w:rsidRPr="3C6AF07C">
        <w:rPr>
          <w:rFonts w:ascii="Calibri" w:eastAsia="Calibri" w:hAnsi="Calibri" w:cs="Calibri"/>
          <w:color w:val="201F1E"/>
        </w:rPr>
        <w:t xml:space="preserve">pilot phase </w:t>
      </w:r>
      <w:r w:rsidR="558F4BE3" w:rsidRPr="3C6AF07C">
        <w:rPr>
          <w:rFonts w:ascii="Calibri" w:eastAsia="Calibri" w:hAnsi="Calibri" w:cs="Calibri"/>
          <w:color w:val="201F1E"/>
        </w:rPr>
        <w:t xml:space="preserve">is needed </w:t>
      </w:r>
      <w:r w:rsidR="280CBDF4" w:rsidRPr="3C6AF07C">
        <w:rPr>
          <w:rFonts w:ascii="Calibri" w:eastAsia="Calibri" w:hAnsi="Calibri" w:cs="Calibri"/>
          <w:color w:val="201F1E"/>
        </w:rPr>
        <w:t xml:space="preserve">to determine if </w:t>
      </w:r>
      <w:r w:rsidR="0050EA47" w:rsidRPr="3C6AF07C">
        <w:rPr>
          <w:rFonts w:ascii="Calibri" w:eastAsia="Calibri" w:hAnsi="Calibri" w:cs="Calibri"/>
          <w:color w:val="201F1E"/>
        </w:rPr>
        <w:t>an increase</w:t>
      </w:r>
      <w:r w:rsidR="280CBDF4" w:rsidRPr="3C6AF07C">
        <w:rPr>
          <w:rFonts w:ascii="Calibri" w:eastAsia="Calibri" w:hAnsi="Calibri" w:cs="Calibri"/>
          <w:color w:val="201F1E"/>
        </w:rPr>
        <w:t xml:space="preserve"> in FOV will make a difference</w:t>
      </w:r>
      <w:r w:rsidR="4C7F74EE" w:rsidRPr="3C6AF07C">
        <w:rPr>
          <w:rFonts w:ascii="Calibri" w:eastAsia="Calibri" w:hAnsi="Calibri" w:cs="Calibri"/>
          <w:color w:val="201F1E"/>
        </w:rPr>
        <w:t xml:space="preserve"> to analysis</w:t>
      </w:r>
      <w:r w:rsidR="280CBDF4" w:rsidRPr="3C6AF07C">
        <w:rPr>
          <w:rFonts w:ascii="Calibri" w:eastAsia="Calibri" w:hAnsi="Calibri" w:cs="Calibri"/>
          <w:color w:val="201F1E"/>
        </w:rPr>
        <w:t xml:space="preserve">. </w:t>
      </w:r>
      <w:r w:rsidR="667ED730" w:rsidRPr="3C6AF07C">
        <w:rPr>
          <w:rFonts w:ascii="Calibri" w:eastAsia="Calibri" w:hAnsi="Calibri" w:cs="Calibri"/>
          <w:color w:val="201F1E"/>
        </w:rPr>
        <w:t>Additionally, f</w:t>
      </w:r>
      <w:r w:rsidR="280CBDF4" w:rsidRPr="3C6AF07C">
        <w:rPr>
          <w:rFonts w:ascii="Calibri" w:eastAsia="Calibri" w:hAnsi="Calibri" w:cs="Calibri"/>
          <w:color w:val="201F1E"/>
        </w:rPr>
        <w:t xml:space="preserve">at suppression will need to be improved. </w:t>
      </w:r>
      <w:r w:rsidR="438667D5" w:rsidRPr="3C6AF07C">
        <w:rPr>
          <w:rFonts w:ascii="Calibri" w:eastAsia="Calibri" w:hAnsi="Calibri" w:cs="Calibri"/>
          <w:color w:val="201F1E"/>
        </w:rPr>
        <w:t>Dr. Ayata brough up concern that i</w:t>
      </w:r>
      <w:r w:rsidR="280CBDF4" w:rsidRPr="3C6AF07C">
        <w:rPr>
          <w:rFonts w:ascii="Calibri" w:eastAsia="Calibri" w:hAnsi="Calibri" w:cs="Calibri"/>
          <w:color w:val="201F1E"/>
        </w:rPr>
        <w:t>f</w:t>
      </w:r>
      <w:r w:rsidR="37F5787D" w:rsidRPr="3C6AF07C">
        <w:rPr>
          <w:rFonts w:ascii="Calibri" w:eastAsia="Calibri" w:hAnsi="Calibri" w:cs="Calibri"/>
          <w:color w:val="201F1E"/>
        </w:rPr>
        <w:t xml:space="preserve"> Network is</w:t>
      </w:r>
      <w:r w:rsidR="280CBDF4" w:rsidRPr="3C6AF07C">
        <w:rPr>
          <w:rFonts w:ascii="Calibri" w:eastAsia="Calibri" w:hAnsi="Calibri" w:cs="Calibri"/>
          <w:color w:val="201F1E"/>
        </w:rPr>
        <w:t xml:space="preserve"> dealing with smaller lesions</w:t>
      </w:r>
      <w:r w:rsidR="3AC3BD27" w:rsidRPr="3C6AF07C">
        <w:rPr>
          <w:rFonts w:ascii="Calibri" w:eastAsia="Calibri" w:hAnsi="Calibri" w:cs="Calibri"/>
          <w:color w:val="201F1E"/>
        </w:rPr>
        <w:t xml:space="preserve"> at some sites</w:t>
      </w:r>
      <w:r w:rsidR="280CBDF4" w:rsidRPr="3C6AF07C">
        <w:rPr>
          <w:rFonts w:ascii="Calibri" w:eastAsia="Calibri" w:hAnsi="Calibri" w:cs="Calibri"/>
          <w:color w:val="201F1E"/>
        </w:rPr>
        <w:t xml:space="preserve">, losing voxel size would make images noisier. </w:t>
      </w:r>
    </w:p>
    <w:p w14:paraId="28B1FEA4" w14:textId="106CB208" w:rsidR="13007B51" w:rsidRDefault="13007B51" w:rsidP="3C6AF07C">
      <w:pPr>
        <w:pStyle w:val="ListParagraph"/>
        <w:numPr>
          <w:ilvl w:val="1"/>
          <w:numId w:val="4"/>
        </w:numPr>
        <w:spacing w:after="0"/>
        <w:rPr>
          <w:color w:val="201F1E"/>
        </w:rPr>
      </w:pPr>
      <w:r w:rsidRPr="3C6AF07C">
        <w:rPr>
          <w:rFonts w:ascii="Calibri" w:eastAsia="Calibri" w:hAnsi="Calibri" w:cs="Calibri"/>
          <w:color w:val="201F1E"/>
        </w:rPr>
        <w:t xml:space="preserve">Differences in frequency coding: </w:t>
      </w:r>
    </w:p>
    <w:p w14:paraId="0F3E7CC2" w14:textId="5F85826B" w:rsidR="05360913" w:rsidRDefault="05360913" w:rsidP="3C6AF07C">
      <w:pPr>
        <w:pStyle w:val="ListParagraph"/>
        <w:numPr>
          <w:ilvl w:val="2"/>
          <w:numId w:val="4"/>
        </w:numPr>
        <w:spacing w:after="0"/>
        <w:rPr>
          <w:color w:val="201F1E"/>
        </w:rPr>
      </w:pPr>
      <w:r w:rsidRPr="3C6AF07C">
        <w:rPr>
          <w:rFonts w:ascii="Calibri" w:eastAsia="Calibri" w:hAnsi="Calibri" w:cs="Calibri"/>
          <w:color w:val="201F1E"/>
        </w:rPr>
        <w:t xml:space="preserve">UTH </w:t>
      </w:r>
      <w:r w:rsidR="4D10E9A1" w:rsidRPr="3C6AF07C">
        <w:rPr>
          <w:rFonts w:ascii="Calibri" w:eastAsia="Calibri" w:hAnsi="Calibri" w:cs="Calibri"/>
          <w:color w:val="201F1E"/>
        </w:rPr>
        <w:t xml:space="preserve">notes that they </w:t>
      </w:r>
      <w:r w:rsidRPr="3C6AF07C">
        <w:rPr>
          <w:rFonts w:ascii="Calibri" w:eastAsia="Calibri" w:hAnsi="Calibri" w:cs="Calibri"/>
          <w:color w:val="201F1E"/>
        </w:rPr>
        <w:t xml:space="preserve">do frequency coding left and right. </w:t>
      </w:r>
    </w:p>
    <w:p w14:paraId="31AFD1BB" w14:textId="5A169894" w:rsidR="5C1C496A" w:rsidRDefault="5C1C496A" w:rsidP="3C6AF07C">
      <w:pPr>
        <w:pStyle w:val="ListParagraph"/>
        <w:numPr>
          <w:ilvl w:val="2"/>
          <w:numId w:val="4"/>
        </w:numPr>
        <w:spacing w:after="0"/>
        <w:rPr>
          <w:color w:val="201F1E"/>
        </w:rPr>
      </w:pPr>
      <w:r w:rsidRPr="3C6AF07C">
        <w:rPr>
          <w:rFonts w:ascii="Calibri" w:eastAsia="Calibri" w:hAnsi="Calibri" w:cs="Calibri"/>
          <w:color w:val="201F1E"/>
        </w:rPr>
        <w:t>Dr. Ayata proposes that t</w:t>
      </w:r>
      <w:r w:rsidR="05360913" w:rsidRPr="3C6AF07C">
        <w:rPr>
          <w:rFonts w:ascii="Calibri" w:eastAsia="Calibri" w:hAnsi="Calibri" w:cs="Calibri"/>
          <w:color w:val="201F1E"/>
        </w:rPr>
        <w:t>his would be a good reason to have a few sites scan in images because each site scans differently.</w:t>
      </w:r>
    </w:p>
    <w:p w14:paraId="5C21D0A2" w14:textId="5534DA54" w:rsidR="4B3ECA1E" w:rsidRDefault="4B3ECA1E" w:rsidP="3C6AF07C">
      <w:pPr>
        <w:pStyle w:val="ListParagraph"/>
        <w:numPr>
          <w:ilvl w:val="1"/>
          <w:numId w:val="4"/>
        </w:numPr>
        <w:spacing w:after="0"/>
        <w:rPr>
          <w:color w:val="201F1E"/>
        </w:rPr>
      </w:pPr>
      <w:r w:rsidRPr="3C6AF07C">
        <w:rPr>
          <w:rFonts w:ascii="Calibri" w:eastAsia="Calibri" w:hAnsi="Calibri" w:cs="Calibri"/>
          <w:color w:val="201F1E"/>
        </w:rPr>
        <w:t>During pilot scans, w</w:t>
      </w:r>
      <w:r w:rsidR="05360913" w:rsidRPr="3C6AF07C">
        <w:rPr>
          <w:rFonts w:ascii="Calibri" w:eastAsia="Calibri" w:hAnsi="Calibri" w:cs="Calibri"/>
          <w:color w:val="201F1E"/>
        </w:rPr>
        <w:t xml:space="preserve">ould </w:t>
      </w:r>
      <w:r w:rsidR="271ACE9A" w:rsidRPr="3C6AF07C">
        <w:rPr>
          <w:rFonts w:ascii="Calibri" w:eastAsia="Calibri" w:hAnsi="Calibri" w:cs="Calibri"/>
          <w:color w:val="201F1E"/>
        </w:rPr>
        <w:t xml:space="preserve">sites </w:t>
      </w:r>
      <w:r w:rsidR="05360913" w:rsidRPr="3C6AF07C">
        <w:rPr>
          <w:rFonts w:ascii="Calibri" w:eastAsia="Calibri" w:hAnsi="Calibri" w:cs="Calibri"/>
          <w:color w:val="201F1E"/>
        </w:rPr>
        <w:t xml:space="preserve">support doing scans on two different FOVs to determine </w:t>
      </w:r>
      <w:r w:rsidR="5CF4E5D9" w:rsidRPr="3C6AF07C">
        <w:rPr>
          <w:rFonts w:ascii="Calibri" w:eastAsia="Calibri" w:hAnsi="Calibri" w:cs="Calibri"/>
          <w:color w:val="201F1E"/>
        </w:rPr>
        <w:t>how skull</w:t>
      </w:r>
      <w:r w:rsidR="05360913" w:rsidRPr="3C6AF07C">
        <w:rPr>
          <w:rFonts w:ascii="Calibri" w:eastAsia="Calibri" w:hAnsi="Calibri" w:cs="Calibri"/>
          <w:color w:val="201F1E"/>
        </w:rPr>
        <w:t xml:space="preserve"> stripping and midline perform</w:t>
      </w:r>
      <w:r w:rsidR="6D0BD4B7" w:rsidRPr="3C6AF07C">
        <w:rPr>
          <w:rFonts w:ascii="Calibri" w:eastAsia="Calibri" w:hAnsi="Calibri" w:cs="Calibri"/>
          <w:color w:val="201F1E"/>
        </w:rPr>
        <w:t xml:space="preserve">s on Ryan’s pipeline? </w:t>
      </w:r>
      <w:r w:rsidR="05360913" w:rsidRPr="3C6AF07C">
        <w:rPr>
          <w:rFonts w:ascii="Calibri" w:eastAsia="Calibri" w:hAnsi="Calibri" w:cs="Calibri"/>
          <w:color w:val="201F1E"/>
        </w:rPr>
        <w:t xml:space="preserve"> </w:t>
      </w:r>
      <w:r w:rsidR="455C65DC" w:rsidRPr="3C6AF07C">
        <w:rPr>
          <w:rFonts w:ascii="Calibri" w:eastAsia="Calibri" w:hAnsi="Calibri" w:cs="Calibri"/>
          <w:color w:val="201F1E"/>
        </w:rPr>
        <w:t xml:space="preserve">Dr. </w:t>
      </w:r>
      <w:proofErr w:type="spellStart"/>
      <w:r w:rsidR="455C65DC" w:rsidRPr="3C6AF07C">
        <w:rPr>
          <w:rFonts w:ascii="Calibri" w:eastAsia="Calibri" w:hAnsi="Calibri" w:cs="Calibri"/>
          <w:color w:val="201F1E"/>
        </w:rPr>
        <w:t>Hyder</w:t>
      </w:r>
      <w:proofErr w:type="spellEnd"/>
      <w:r w:rsidR="455C65DC" w:rsidRPr="3C6AF07C">
        <w:rPr>
          <w:rFonts w:ascii="Calibri" w:eastAsia="Calibri" w:hAnsi="Calibri" w:cs="Calibri"/>
          <w:color w:val="201F1E"/>
        </w:rPr>
        <w:t xml:space="preserve"> believes that this will be needed. </w:t>
      </w:r>
    </w:p>
    <w:p w14:paraId="4908698A" w14:textId="6E896F9C" w:rsidR="05360913" w:rsidRDefault="05360913" w:rsidP="3C6AF07C">
      <w:pPr>
        <w:pStyle w:val="ListParagraph"/>
        <w:numPr>
          <w:ilvl w:val="1"/>
          <w:numId w:val="4"/>
        </w:numPr>
        <w:spacing w:after="0"/>
        <w:rPr>
          <w:color w:val="201F1E"/>
        </w:rPr>
      </w:pPr>
      <w:r w:rsidRPr="3C6AF07C">
        <w:rPr>
          <w:rFonts w:ascii="Calibri" w:eastAsia="Calibri" w:hAnsi="Calibri" w:cs="Calibri"/>
          <w:color w:val="201F1E"/>
        </w:rPr>
        <w:t>U Iowa: Do we need RARE images</w:t>
      </w:r>
      <w:r w:rsidR="7C8113DF" w:rsidRPr="3C6AF07C">
        <w:rPr>
          <w:rFonts w:ascii="Calibri" w:eastAsia="Calibri" w:hAnsi="Calibri" w:cs="Calibri"/>
          <w:color w:val="201F1E"/>
        </w:rPr>
        <w:t>?</w:t>
      </w:r>
    </w:p>
    <w:p w14:paraId="23F54F2C" w14:textId="54873621" w:rsidR="7C8113DF" w:rsidRDefault="7C8113DF" w:rsidP="3C6AF07C">
      <w:pPr>
        <w:pStyle w:val="ListParagraph"/>
        <w:numPr>
          <w:ilvl w:val="2"/>
          <w:numId w:val="4"/>
        </w:numPr>
        <w:spacing w:after="0"/>
        <w:rPr>
          <w:color w:val="201F1E"/>
        </w:rPr>
      </w:pPr>
      <w:r w:rsidRPr="3C6AF07C">
        <w:rPr>
          <w:rFonts w:ascii="Calibri" w:eastAsia="Calibri" w:hAnsi="Calibri" w:cs="Calibri"/>
          <w:color w:val="201F1E"/>
        </w:rPr>
        <w:t xml:space="preserve">Dr. </w:t>
      </w:r>
      <w:proofErr w:type="spellStart"/>
      <w:r w:rsidRPr="3C6AF07C">
        <w:rPr>
          <w:rFonts w:ascii="Calibri" w:eastAsia="Calibri" w:hAnsi="Calibri" w:cs="Calibri"/>
          <w:color w:val="201F1E"/>
        </w:rPr>
        <w:t>Hyder</w:t>
      </w:r>
      <w:proofErr w:type="spellEnd"/>
      <w:r w:rsidRPr="3C6AF07C">
        <w:rPr>
          <w:rFonts w:ascii="Calibri" w:eastAsia="Calibri" w:hAnsi="Calibri" w:cs="Calibri"/>
          <w:color w:val="201F1E"/>
        </w:rPr>
        <w:t xml:space="preserve"> states that Dr. Lyden brought up that a</w:t>
      </w:r>
      <w:r w:rsidR="05360913" w:rsidRPr="3C6AF07C">
        <w:rPr>
          <w:rFonts w:ascii="Calibri" w:eastAsia="Calibri" w:hAnsi="Calibri" w:cs="Calibri"/>
          <w:color w:val="201F1E"/>
        </w:rPr>
        <w:t xml:space="preserve">t some point </w:t>
      </w:r>
      <w:r w:rsidR="162CA9F6" w:rsidRPr="3C6AF07C">
        <w:rPr>
          <w:rFonts w:ascii="Calibri" w:eastAsia="Calibri" w:hAnsi="Calibri" w:cs="Calibri"/>
          <w:color w:val="201F1E"/>
        </w:rPr>
        <w:t>the Network</w:t>
      </w:r>
      <w:r w:rsidR="05360913" w:rsidRPr="3C6AF07C">
        <w:rPr>
          <w:rFonts w:ascii="Calibri" w:eastAsia="Calibri" w:hAnsi="Calibri" w:cs="Calibri"/>
          <w:color w:val="201F1E"/>
        </w:rPr>
        <w:t xml:space="preserve"> want</w:t>
      </w:r>
      <w:r w:rsidR="01B62840" w:rsidRPr="3C6AF07C">
        <w:rPr>
          <w:rFonts w:ascii="Calibri" w:eastAsia="Calibri" w:hAnsi="Calibri" w:cs="Calibri"/>
          <w:color w:val="201F1E"/>
        </w:rPr>
        <w:t>s to analyze</w:t>
      </w:r>
      <w:r w:rsidR="05360913" w:rsidRPr="3C6AF07C">
        <w:rPr>
          <w:rFonts w:ascii="Calibri" w:eastAsia="Calibri" w:hAnsi="Calibri" w:cs="Calibri"/>
          <w:color w:val="201F1E"/>
        </w:rPr>
        <w:t xml:space="preserve"> brain volume and RARE </w:t>
      </w:r>
      <w:r w:rsidR="7398D23E" w:rsidRPr="3C6AF07C">
        <w:rPr>
          <w:rFonts w:ascii="Calibri" w:eastAsia="Calibri" w:hAnsi="Calibri" w:cs="Calibri"/>
          <w:color w:val="201F1E"/>
        </w:rPr>
        <w:t>images are</w:t>
      </w:r>
      <w:r w:rsidR="05360913" w:rsidRPr="3C6AF07C">
        <w:rPr>
          <w:rFonts w:ascii="Calibri" w:eastAsia="Calibri" w:hAnsi="Calibri" w:cs="Calibri"/>
          <w:color w:val="201F1E"/>
        </w:rPr>
        <w:t xml:space="preserve"> one of the best ways to do </w:t>
      </w:r>
      <w:r w:rsidR="1E775C19" w:rsidRPr="3C6AF07C">
        <w:rPr>
          <w:rFonts w:ascii="Calibri" w:eastAsia="Calibri" w:hAnsi="Calibri" w:cs="Calibri"/>
          <w:color w:val="201F1E"/>
        </w:rPr>
        <w:t xml:space="preserve">this analysis. Dr. </w:t>
      </w:r>
      <w:proofErr w:type="spellStart"/>
      <w:r w:rsidR="1E775C19" w:rsidRPr="3C6AF07C">
        <w:rPr>
          <w:rFonts w:ascii="Calibri" w:eastAsia="Calibri" w:hAnsi="Calibri" w:cs="Calibri"/>
          <w:color w:val="201F1E"/>
        </w:rPr>
        <w:t>Hyder</w:t>
      </w:r>
      <w:proofErr w:type="spellEnd"/>
      <w:r w:rsidR="1E775C19" w:rsidRPr="3C6AF07C">
        <w:rPr>
          <w:rFonts w:ascii="Calibri" w:eastAsia="Calibri" w:hAnsi="Calibri" w:cs="Calibri"/>
          <w:color w:val="201F1E"/>
        </w:rPr>
        <w:t xml:space="preserve"> further explains that </w:t>
      </w:r>
      <w:r w:rsidR="05360913" w:rsidRPr="3C6AF07C">
        <w:rPr>
          <w:rFonts w:ascii="Calibri" w:eastAsia="Calibri" w:hAnsi="Calibri" w:cs="Calibri"/>
          <w:color w:val="201F1E"/>
        </w:rPr>
        <w:t xml:space="preserve">currently </w:t>
      </w:r>
      <w:r w:rsidR="693621E8" w:rsidRPr="3C6AF07C">
        <w:rPr>
          <w:rFonts w:ascii="Calibri" w:eastAsia="Calibri" w:hAnsi="Calibri" w:cs="Calibri"/>
          <w:color w:val="201F1E"/>
        </w:rPr>
        <w:t xml:space="preserve">the RARE scans are </w:t>
      </w:r>
      <w:r w:rsidR="05360913" w:rsidRPr="3C6AF07C">
        <w:rPr>
          <w:rFonts w:ascii="Calibri" w:eastAsia="Calibri" w:hAnsi="Calibri" w:cs="Calibri"/>
          <w:color w:val="201F1E"/>
        </w:rPr>
        <w:t xml:space="preserve">not being used but </w:t>
      </w:r>
      <w:r w:rsidR="5B6BAFAA" w:rsidRPr="3C6AF07C">
        <w:rPr>
          <w:rFonts w:ascii="Calibri" w:eastAsia="Calibri" w:hAnsi="Calibri" w:cs="Calibri"/>
          <w:color w:val="201F1E"/>
        </w:rPr>
        <w:t>sometime</w:t>
      </w:r>
      <w:r w:rsidR="05360913" w:rsidRPr="3C6AF07C">
        <w:rPr>
          <w:rFonts w:ascii="Calibri" w:eastAsia="Calibri" w:hAnsi="Calibri" w:cs="Calibri"/>
          <w:color w:val="201F1E"/>
        </w:rPr>
        <w:t xml:space="preserve"> in the future the RARE should be put through a similar type of pi</w:t>
      </w:r>
      <w:r w:rsidR="232D60DD" w:rsidRPr="3C6AF07C">
        <w:rPr>
          <w:rFonts w:ascii="Calibri" w:eastAsia="Calibri" w:hAnsi="Calibri" w:cs="Calibri"/>
          <w:color w:val="201F1E"/>
        </w:rPr>
        <w:t xml:space="preserve">peline. </w:t>
      </w:r>
    </w:p>
    <w:p w14:paraId="5227DA95" w14:textId="6811B299" w:rsidR="3A066602" w:rsidRDefault="3A066602" w:rsidP="3C6AF07C">
      <w:pPr>
        <w:pStyle w:val="ListParagraph"/>
        <w:numPr>
          <w:ilvl w:val="0"/>
          <w:numId w:val="4"/>
        </w:numPr>
        <w:spacing w:after="0"/>
        <w:rPr>
          <w:color w:val="201F1E"/>
        </w:rPr>
      </w:pPr>
      <w:r w:rsidRPr="3C6AF07C">
        <w:rPr>
          <w:rFonts w:ascii="Calibri" w:eastAsia="Calibri" w:hAnsi="Calibri" w:cs="Calibri"/>
          <w:color w:val="201F1E"/>
        </w:rPr>
        <w:t xml:space="preserve">Dr. </w:t>
      </w:r>
      <w:proofErr w:type="spellStart"/>
      <w:r w:rsidRPr="3C6AF07C">
        <w:rPr>
          <w:rFonts w:ascii="Calibri" w:eastAsia="Calibri" w:hAnsi="Calibri" w:cs="Calibri"/>
          <w:color w:val="201F1E"/>
        </w:rPr>
        <w:t>Hyder</w:t>
      </w:r>
      <w:proofErr w:type="spellEnd"/>
      <w:r w:rsidRPr="3C6AF07C">
        <w:rPr>
          <w:rFonts w:ascii="Calibri" w:eastAsia="Calibri" w:hAnsi="Calibri" w:cs="Calibri"/>
          <w:color w:val="201F1E"/>
        </w:rPr>
        <w:t xml:space="preserve"> proposes a question to sites: </w:t>
      </w:r>
      <w:r w:rsidR="70C33D37" w:rsidRPr="3C6AF07C">
        <w:rPr>
          <w:rFonts w:ascii="Calibri" w:eastAsia="Calibri" w:hAnsi="Calibri" w:cs="Calibri"/>
          <w:color w:val="201F1E"/>
        </w:rPr>
        <w:t xml:space="preserve">Each site has raised their own curiosity about </w:t>
      </w:r>
      <w:r w:rsidR="73D885E0" w:rsidRPr="3C6AF07C">
        <w:rPr>
          <w:rFonts w:ascii="Calibri" w:eastAsia="Calibri" w:hAnsi="Calibri" w:cs="Calibri"/>
          <w:color w:val="201F1E"/>
        </w:rPr>
        <w:t>whether they can</w:t>
      </w:r>
      <w:r w:rsidR="70C33D37" w:rsidRPr="3C6AF07C">
        <w:rPr>
          <w:rFonts w:ascii="Calibri" w:eastAsia="Calibri" w:hAnsi="Calibri" w:cs="Calibri"/>
          <w:color w:val="201F1E"/>
        </w:rPr>
        <w:t xml:space="preserve"> add something else</w:t>
      </w:r>
      <w:r w:rsidR="2F4760F9" w:rsidRPr="3C6AF07C">
        <w:rPr>
          <w:rFonts w:ascii="Calibri" w:eastAsia="Calibri" w:hAnsi="Calibri" w:cs="Calibri"/>
          <w:color w:val="201F1E"/>
        </w:rPr>
        <w:t xml:space="preserve"> to scan protocol</w:t>
      </w:r>
      <w:r w:rsidR="70C33D37" w:rsidRPr="3C6AF07C">
        <w:rPr>
          <w:rFonts w:ascii="Calibri" w:eastAsia="Calibri" w:hAnsi="Calibri" w:cs="Calibri"/>
          <w:color w:val="201F1E"/>
        </w:rPr>
        <w:t xml:space="preserve">. Does any site want to add something if this type of scanning is done within 20 </w:t>
      </w:r>
      <w:proofErr w:type="gramStart"/>
      <w:r w:rsidR="70C33D37" w:rsidRPr="3C6AF07C">
        <w:rPr>
          <w:rFonts w:ascii="Calibri" w:eastAsia="Calibri" w:hAnsi="Calibri" w:cs="Calibri"/>
          <w:color w:val="201F1E"/>
        </w:rPr>
        <w:t>min.</w:t>
      </w:r>
      <w:proofErr w:type="gramEnd"/>
      <w:r w:rsidR="70C33D37" w:rsidRPr="3C6AF07C">
        <w:rPr>
          <w:rFonts w:ascii="Calibri" w:eastAsia="Calibri" w:hAnsi="Calibri" w:cs="Calibri"/>
          <w:color w:val="201F1E"/>
        </w:rPr>
        <w:t xml:space="preserve"> Can we add something? </w:t>
      </w:r>
    </w:p>
    <w:p w14:paraId="764A1F4D" w14:textId="2D459351"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U Iowa</w:t>
      </w:r>
      <w:r w:rsidR="42A6303F" w:rsidRPr="3C6AF07C">
        <w:rPr>
          <w:rFonts w:ascii="Calibri" w:eastAsia="Calibri" w:hAnsi="Calibri" w:cs="Calibri"/>
          <w:color w:val="201F1E"/>
        </w:rPr>
        <w:t>:</w:t>
      </w:r>
      <w:r w:rsidRPr="3C6AF07C">
        <w:rPr>
          <w:rFonts w:ascii="Calibri" w:eastAsia="Calibri" w:hAnsi="Calibri" w:cs="Calibri"/>
          <w:color w:val="201F1E"/>
        </w:rPr>
        <w:t xml:space="preserve"> it takes us 40 min. Because the T2 mapping now takes 3 discrete maps. </w:t>
      </w:r>
    </w:p>
    <w:p w14:paraId="1418A4C7" w14:textId="04B43799"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Yale: that is where we are as well. But if we go from single coil to volume </w:t>
      </w:r>
      <w:proofErr w:type="gramStart"/>
      <w:r w:rsidRPr="3C6AF07C">
        <w:rPr>
          <w:rFonts w:ascii="Calibri" w:eastAsia="Calibri" w:hAnsi="Calibri" w:cs="Calibri"/>
          <w:color w:val="201F1E"/>
        </w:rPr>
        <w:t>coil</w:t>
      </w:r>
      <w:proofErr w:type="gramEnd"/>
      <w:r w:rsidRPr="3C6AF07C">
        <w:rPr>
          <w:rFonts w:ascii="Calibri" w:eastAsia="Calibri" w:hAnsi="Calibri" w:cs="Calibri"/>
          <w:color w:val="201F1E"/>
        </w:rPr>
        <w:t xml:space="preserve"> we can reduce this </w:t>
      </w:r>
      <w:r w:rsidR="068C97BE" w:rsidRPr="3C6AF07C">
        <w:rPr>
          <w:rFonts w:ascii="Calibri" w:eastAsia="Calibri" w:hAnsi="Calibri" w:cs="Calibri"/>
          <w:color w:val="201F1E"/>
        </w:rPr>
        <w:t xml:space="preserve">to ~30-35min. </w:t>
      </w:r>
    </w:p>
    <w:p w14:paraId="611537E5" w14:textId="5EFF5D59"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UTH: 40 min. </w:t>
      </w:r>
      <w:r w:rsidR="33FF1CB1" w:rsidRPr="3C6AF07C">
        <w:rPr>
          <w:rFonts w:ascii="Calibri" w:eastAsia="Calibri" w:hAnsi="Calibri" w:cs="Calibri"/>
          <w:color w:val="201F1E"/>
        </w:rPr>
        <w:t>p</w:t>
      </w:r>
      <w:r w:rsidRPr="3C6AF07C">
        <w:rPr>
          <w:rFonts w:ascii="Calibri" w:eastAsia="Calibri" w:hAnsi="Calibri" w:cs="Calibri"/>
          <w:color w:val="201F1E"/>
        </w:rPr>
        <w:t xml:space="preserve">er mouse including set up time </w:t>
      </w:r>
    </w:p>
    <w:p w14:paraId="48A93074" w14:textId="39762C56"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AG: 50-55 min. We </w:t>
      </w:r>
      <w:r w:rsidR="27CBA0AE" w:rsidRPr="3C6AF07C">
        <w:rPr>
          <w:rFonts w:ascii="Calibri" w:eastAsia="Calibri" w:hAnsi="Calibri" w:cs="Calibri"/>
          <w:color w:val="201F1E"/>
        </w:rPr>
        <w:t>must</w:t>
      </w:r>
      <w:r w:rsidRPr="3C6AF07C">
        <w:rPr>
          <w:rFonts w:ascii="Calibri" w:eastAsia="Calibri" w:hAnsi="Calibri" w:cs="Calibri"/>
          <w:color w:val="201F1E"/>
        </w:rPr>
        <w:t xml:space="preserve"> cancel scanning if there is any movement </w:t>
      </w:r>
    </w:p>
    <w:p w14:paraId="07AE3266" w14:textId="69E016BF"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JH: </w:t>
      </w:r>
      <w:r w:rsidR="13767459" w:rsidRPr="3C6AF07C">
        <w:rPr>
          <w:rFonts w:ascii="Calibri" w:eastAsia="Calibri" w:hAnsi="Calibri" w:cs="Calibri"/>
          <w:color w:val="201F1E"/>
        </w:rPr>
        <w:t>~</w:t>
      </w:r>
      <w:r w:rsidRPr="3C6AF07C">
        <w:rPr>
          <w:rFonts w:ascii="Calibri" w:eastAsia="Calibri" w:hAnsi="Calibri" w:cs="Calibri"/>
          <w:color w:val="201F1E"/>
        </w:rPr>
        <w:t xml:space="preserve"> 30-35 min. It takes 10 min. </w:t>
      </w:r>
      <w:r w:rsidR="0BC1AC18" w:rsidRPr="3C6AF07C">
        <w:rPr>
          <w:rFonts w:ascii="Calibri" w:eastAsia="Calibri" w:hAnsi="Calibri" w:cs="Calibri"/>
          <w:color w:val="201F1E"/>
        </w:rPr>
        <w:t>t</w:t>
      </w:r>
      <w:r w:rsidRPr="3C6AF07C">
        <w:rPr>
          <w:rFonts w:ascii="Calibri" w:eastAsia="Calibri" w:hAnsi="Calibri" w:cs="Calibri"/>
          <w:color w:val="201F1E"/>
        </w:rPr>
        <w:t xml:space="preserve">o adjust the animal </w:t>
      </w:r>
    </w:p>
    <w:p w14:paraId="2EB8933D" w14:textId="7D272DC4"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MGH: ~30 min. </w:t>
      </w:r>
    </w:p>
    <w:p w14:paraId="234CB677" w14:textId="47799F82"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Sites are requested to email this group with the average scan times </w:t>
      </w:r>
      <w:r w:rsidR="19DD0ABD" w:rsidRPr="3C6AF07C">
        <w:rPr>
          <w:rFonts w:ascii="Calibri" w:eastAsia="Calibri" w:hAnsi="Calibri" w:cs="Calibri"/>
          <w:color w:val="201F1E"/>
        </w:rPr>
        <w:t>being used</w:t>
      </w:r>
      <w:r w:rsidRPr="3C6AF07C">
        <w:rPr>
          <w:rFonts w:ascii="Calibri" w:eastAsia="Calibri" w:hAnsi="Calibri" w:cs="Calibri"/>
          <w:color w:val="201F1E"/>
        </w:rPr>
        <w:t xml:space="preserve"> </w:t>
      </w:r>
      <w:r w:rsidR="36BD891A" w:rsidRPr="3C6AF07C">
        <w:rPr>
          <w:rFonts w:ascii="Calibri" w:eastAsia="Calibri" w:hAnsi="Calibri" w:cs="Calibri"/>
          <w:color w:val="201F1E"/>
        </w:rPr>
        <w:t xml:space="preserve">in </w:t>
      </w:r>
      <w:r w:rsidRPr="3C6AF07C">
        <w:rPr>
          <w:rFonts w:ascii="Calibri" w:eastAsia="Calibri" w:hAnsi="Calibri" w:cs="Calibri"/>
          <w:color w:val="201F1E"/>
        </w:rPr>
        <w:t xml:space="preserve">Stage 1. This would be a strong argument for requesting an increase in funding from NINDS. </w:t>
      </w:r>
    </w:p>
    <w:p w14:paraId="42010233" w14:textId="12D90946" w:rsidR="70C33D37" w:rsidRDefault="70C33D37" w:rsidP="3C6AF07C">
      <w:pPr>
        <w:pStyle w:val="ListParagraph"/>
        <w:numPr>
          <w:ilvl w:val="0"/>
          <w:numId w:val="4"/>
        </w:numPr>
        <w:spacing w:after="0"/>
        <w:rPr>
          <w:color w:val="201F1E"/>
        </w:rPr>
      </w:pPr>
      <w:r w:rsidRPr="3C6AF07C">
        <w:rPr>
          <w:rFonts w:ascii="Calibri" w:eastAsia="Calibri" w:hAnsi="Calibri" w:cs="Calibri"/>
          <w:color w:val="201F1E"/>
        </w:rPr>
        <w:t xml:space="preserve">How long can we keep </w:t>
      </w:r>
      <w:r w:rsidR="097D238C" w:rsidRPr="3C6AF07C">
        <w:rPr>
          <w:rFonts w:ascii="Calibri" w:eastAsia="Calibri" w:hAnsi="Calibri" w:cs="Calibri"/>
          <w:color w:val="201F1E"/>
        </w:rPr>
        <w:t>obese mice</w:t>
      </w:r>
      <w:r w:rsidRPr="3C6AF07C">
        <w:rPr>
          <w:rFonts w:ascii="Calibri" w:eastAsia="Calibri" w:hAnsi="Calibri" w:cs="Calibri"/>
          <w:color w:val="201F1E"/>
        </w:rPr>
        <w:t xml:space="preserve"> anesthetized without introducing a confound? </w:t>
      </w:r>
    </w:p>
    <w:p w14:paraId="12437EA6" w14:textId="70CF58E4" w:rsidR="14C2EE5B" w:rsidRDefault="14C2EE5B" w:rsidP="3C6AF07C">
      <w:pPr>
        <w:pStyle w:val="ListParagraph"/>
        <w:numPr>
          <w:ilvl w:val="1"/>
          <w:numId w:val="4"/>
        </w:numPr>
        <w:spacing w:after="0"/>
        <w:rPr>
          <w:color w:val="201F1E"/>
        </w:rPr>
      </w:pPr>
      <w:r w:rsidRPr="3C6AF07C">
        <w:rPr>
          <w:rFonts w:ascii="Calibri" w:eastAsia="Calibri" w:hAnsi="Calibri" w:cs="Calibri"/>
          <w:color w:val="201F1E"/>
        </w:rPr>
        <w:t xml:space="preserve">Based on </w:t>
      </w:r>
      <w:proofErr w:type="spellStart"/>
      <w:r w:rsidRPr="3C6AF07C">
        <w:rPr>
          <w:rFonts w:ascii="Calibri" w:eastAsia="Calibri" w:hAnsi="Calibri" w:cs="Calibri"/>
          <w:color w:val="201F1E"/>
        </w:rPr>
        <w:t>Eng</w:t>
      </w:r>
      <w:proofErr w:type="spellEnd"/>
      <w:r w:rsidRPr="3C6AF07C">
        <w:rPr>
          <w:rFonts w:ascii="Calibri" w:eastAsia="Calibri" w:hAnsi="Calibri" w:cs="Calibri"/>
          <w:color w:val="201F1E"/>
        </w:rPr>
        <w:t xml:space="preserve"> </w:t>
      </w:r>
      <w:proofErr w:type="spellStart"/>
      <w:r w:rsidRPr="3C6AF07C">
        <w:rPr>
          <w:rFonts w:ascii="Calibri" w:eastAsia="Calibri" w:hAnsi="Calibri" w:cs="Calibri"/>
          <w:color w:val="201F1E"/>
        </w:rPr>
        <w:t>Lo’s</w:t>
      </w:r>
      <w:proofErr w:type="spellEnd"/>
      <w:r w:rsidRPr="3C6AF07C">
        <w:rPr>
          <w:rFonts w:ascii="Calibri" w:eastAsia="Calibri" w:hAnsi="Calibri" w:cs="Calibri"/>
          <w:color w:val="201F1E"/>
        </w:rPr>
        <w:t xml:space="preserve"> presentation to Network, </w:t>
      </w:r>
      <w:r w:rsidR="70C33D37" w:rsidRPr="3C6AF07C">
        <w:rPr>
          <w:rFonts w:ascii="Calibri" w:eastAsia="Calibri" w:hAnsi="Calibri" w:cs="Calibri"/>
          <w:color w:val="201F1E"/>
        </w:rPr>
        <w:t xml:space="preserve">Anesthesia is </w:t>
      </w:r>
      <w:r w:rsidR="6CE682AF" w:rsidRPr="3C6AF07C">
        <w:rPr>
          <w:rFonts w:ascii="Calibri" w:eastAsia="Calibri" w:hAnsi="Calibri" w:cs="Calibri"/>
          <w:color w:val="201F1E"/>
        </w:rPr>
        <w:t>definitely</w:t>
      </w:r>
      <w:r w:rsidR="70C33D37" w:rsidRPr="3C6AF07C">
        <w:rPr>
          <w:rFonts w:ascii="Calibri" w:eastAsia="Calibri" w:hAnsi="Calibri" w:cs="Calibri"/>
          <w:color w:val="201F1E"/>
        </w:rPr>
        <w:t xml:space="preserve"> </w:t>
      </w:r>
      <w:proofErr w:type="gramStart"/>
      <w:r w:rsidR="70C33D37" w:rsidRPr="3C6AF07C">
        <w:rPr>
          <w:rFonts w:ascii="Calibri" w:eastAsia="Calibri" w:hAnsi="Calibri" w:cs="Calibri"/>
          <w:color w:val="201F1E"/>
        </w:rPr>
        <w:t>confound</w:t>
      </w:r>
      <w:proofErr w:type="gramEnd"/>
      <w:r w:rsidR="70C33D37" w:rsidRPr="3C6AF07C">
        <w:rPr>
          <w:rFonts w:ascii="Calibri" w:eastAsia="Calibri" w:hAnsi="Calibri" w:cs="Calibri"/>
          <w:color w:val="201F1E"/>
        </w:rPr>
        <w:t xml:space="preserve"> but we can</w:t>
      </w:r>
      <w:r w:rsidR="23AAD25B" w:rsidRPr="3C6AF07C">
        <w:rPr>
          <w:rFonts w:ascii="Calibri" w:eastAsia="Calibri" w:hAnsi="Calibri" w:cs="Calibri"/>
          <w:color w:val="201F1E"/>
        </w:rPr>
        <w:t xml:space="preserve">not </w:t>
      </w:r>
      <w:r w:rsidR="70C33D37" w:rsidRPr="3C6AF07C">
        <w:rPr>
          <w:rFonts w:ascii="Calibri" w:eastAsia="Calibri" w:hAnsi="Calibri" w:cs="Calibri"/>
          <w:color w:val="201F1E"/>
        </w:rPr>
        <w:t xml:space="preserve">avoid it. </w:t>
      </w:r>
    </w:p>
    <w:p w14:paraId="6A65ACF6" w14:textId="510C1F68" w:rsidR="3212C1D4" w:rsidRDefault="3212C1D4" w:rsidP="3C6AF07C">
      <w:pPr>
        <w:pStyle w:val="ListParagraph"/>
        <w:numPr>
          <w:ilvl w:val="1"/>
          <w:numId w:val="4"/>
        </w:numPr>
        <w:spacing w:after="0"/>
        <w:rPr>
          <w:color w:val="201F1E"/>
        </w:rPr>
      </w:pPr>
      <w:r w:rsidRPr="3C6AF07C">
        <w:rPr>
          <w:rFonts w:ascii="Calibri" w:eastAsia="Calibri" w:hAnsi="Calibri" w:cs="Calibri"/>
          <w:color w:val="201F1E"/>
        </w:rPr>
        <w:t>Regarding</w:t>
      </w:r>
      <w:r w:rsidR="165A1452" w:rsidRPr="3C6AF07C">
        <w:rPr>
          <w:rFonts w:ascii="Calibri" w:eastAsia="Calibri" w:hAnsi="Calibri" w:cs="Calibri"/>
          <w:color w:val="201F1E"/>
        </w:rPr>
        <w:t xml:space="preserve"> a</w:t>
      </w:r>
      <w:r w:rsidR="70C33D37" w:rsidRPr="3C6AF07C">
        <w:rPr>
          <w:rFonts w:ascii="Calibri" w:eastAsia="Calibri" w:hAnsi="Calibri" w:cs="Calibri"/>
          <w:color w:val="201F1E"/>
        </w:rPr>
        <w:t>ged mice, MGH has done</w:t>
      </w:r>
      <w:r w:rsidR="4C40EE1B" w:rsidRPr="3C6AF07C">
        <w:rPr>
          <w:rFonts w:ascii="Calibri" w:eastAsia="Calibri" w:hAnsi="Calibri" w:cs="Calibri"/>
          <w:color w:val="201F1E"/>
        </w:rPr>
        <w:t xml:space="preserve"> some scans</w:t>
      </w:r>
      <w:r w:rsidR="70C33D37" w:rsidRPr="3C6AF07C">
        <w:rPr>
          <w:rFonts w:ascii="Calibri" w:eastAsia="Calibri" w:hAnsi="Calibri" w:cs="Calibri"/>
          <w:color w:val="201F1E"/>
        </w:rPr>
        <w:t xml:space="preserve"> in the past</w:t>
      </w:r>
      <w:r w:rsidR="558B7870" w:rsidRPr="3C6AF07C">
        <w:rPr>
          <w:rFonts w:ascii="Calibri" w:eastAsia="Calibri" w:hAnsi="Calibri" w:cs="Calibri"/>
          <w:color w:val="201F1E"/>
        </w:rPr>
        <w:t xml:space="preserve">. These scans have never </w:t>
      </w:r>
      <w:r w:rsidR="70C33D37" w:rsidRPr="3C6AF07C">
        <w:rPr>
          <w:rFonts w:ascii="Calibri" w:eastAsia="Calibri" w:hAnsi="Calibri" w:cs="Calibri"/>
          <w:color w:val="201F1E"/>
        </w:rPr>
        <w:t>gone longer than 40-45 min</w:t>
      </w:r>
      <w:r w:rsidR="18DBD6D7" w:rsidRPr="3C6AF07C">
        <w:rPr>
          <w:rFonts w:ascii="Calibri" w:eastAsia="Calibri" w:hAnsi="Calibri" w:cs="Calibri"/>
          <w:color w:val="201F1E"/>
        </w:rPr>
        <w:t>.</w:t>
      </w:r>
      <w:r w:rsidR="70C33D37" w:rsidRPr="3C6AF07C">
        <w:rPr>
          <w:rFonts w:ascii="Calibri" w:eastAsia="Calibri" w:hAnsi="Calibri" w:cs="Calibri"/>
          <w:color w:val="201F1E"/>
        </w:rPr>
        <w:t xml:space="preserve"> but </w:t>
      </w:r>
      <w:r w:rsidR="281F1F97" w:rsidRPr="3C6AF07C">
        <w:rPr>
          <w:rFonts w:ascii="Calibri" w:eastAsia="Calibri" w:hAnsi="Calibri" w:cs="Calibri"/>
          <w:color w:val="201F1E"/>
        </w:rPr>
        <w:t xml:space="preserve">this </w:t>
      </w:r>
      <w:r w:rsidR="5858964B" w:rsidRPr="3C6AF07C">
        <w:rPr>
          <w:rFonts w:ascii="Calibri" w:eastAsia="Calibri" w:hAnsi="Calibri" w:cs="Calibri"/>
          <w:color w:val="201F1E"/>
        </w:rPr>
        <w:t xml:space="preserve">dependent </w:t>
      </w:r>
      <w:r w:rsidR="70C33D37" w:rsidRPr="3C6AF07C">
        <w:rPr>
          <w:rFonts w:ascii="Calibri" w:eastAsia="Calibri" w:hAnsi="Calibri" w:cs="Calibri"/>
          <w:color w:val="201F1E"/>
        </w:rPr>
        <w:t xml:space="preserve">on how large the lesion </w:t>
      </w:r>
      <w:r w:rsidR="20637C13" w:rsidRPr="3C6AF07C">
        <w:rPr>
          <w:rFonts w:ascii="Calibri" w:eastAsia="Calibri" w:hAnsi="Calibri" w:cs="Calibri"/>
          <w:color w:val="201F1E"/>
        </w:rPr>
        <w:t>i</w:t>
      </w:r>
      <w:r w:rsidR="3C6E6540" w:rsidRPr="3C6AF07C">
        <w:rPr>
          <w:rFonts w:ascii="Calibri" w:eastAsia="Calibri" w:hAnsi="Calibri" w:cs="Calibri"/>
          <w:color w:val="201F1E"/>
        </w:rPr>
        <w:t>s</w:t>
      </w:r>
    </w:p>
    <w:p w14:paraId="5DCB4C5E" w14:textId="44C85369" w:rsidR="70C33D37" w:rsidRDefault="70C33D37" w:rsidP="3C6AF07C">
      <w:pPr>
        <w:pStyle w:val="ListParagraph"/>
        <w:numPr>
          <w:ilvl w:val="0"/>
          <w:numId w:val="4"/>
        </w:numPr>
        <w:spacing w:after="0"/>
        <w:rPr>
          <w:color w:val="201F1E"/>
        </w:rPr>
      </w:pPr>
      <w:r w:rsidRPr="3C6AF07C">
        <w:rPr>
          <w:rFonts w:ascii="Calibri" w:eastAsia="Calibri" w:hAnsi="Calibri" w:cs="Calibri"/>
          <w:color w:val="201F1E"/>
        </w:rPr>
        <w:t xml:space="preserve">Rare scan time </w:t>
      </w:r>
    </w:p>
    <w:p w14:paraId="0B4BFAE0" w14:textId="5DA8BC5E" w:rsidR="70C33D37" w:rsidRDefault="70C33D37" w:rsidP="3C6AF07C">
      <w:pPr>
        <w:pStyle w:val="ListParagraph"/>
        <w:numPr>
          <w:ilvl w:val="1"/>
          <w:numId w:val="4"/>
        </w:numPr>
        <w:spacing w:after="0"/>
        <w:rPr>
          <w:color w:val="201F1E"/>
        </w:rPr>
      </w:pPr>
      <w:proofErr w:type="spellStart"/>
      <w:r w:rsidRPr="3C6AF07C">
        <w:rPr>
          <w:rFonts w:ascii="Calibri" w:eastAsia="Calibri" w:hAnsi="Calibri" w:cs="Calibri"/>
          <w:color w:val="201F1E"/>
        </w:rPr>
        <w:t>UIowa</w:t>
      </w:r>
      <w:proofErr w:type="spellEnd"/>
      <w:r w:rsidRPr="3C6AF07C">
        <w:rPr>
          <w:rFonts w:ascii="Calibri" w:eastAsia="Calibri" w:hAnsi="Calibri" w:cs="Calibri"/>
          <w:color w:val="201F1E"/>
        </w:rPr>
        <w:t xml:space="preserve">: 6 min added time </w:t>
      </w:r>
    </w:p>
    <w:p w14:paraId="53C17402" w14:textId="4E80E55F"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Yale: 4 min added time </w:t>
      </w:r>
    </w:p>
    <w:p w14:paraId="41DA7D88" w14:textId="3504E1C7" w:rsidR="10C03EBC" w:rsidRDefault="10C03EBC" w:rsidP="3C6AF07C">
      <w:pPr>
        <w:pStyle w:val="ListParagraph"/>
        <w:numPr>
          <w:ilvl w:val="0"/>
          <w:numId w:val="4"/>
        </w:numPr>
        <w:spacing w:after="0"/>
        <w:rPr>
          <w:color w:val="201F1E"/>
        </w:rPr>
      </w:pPr>
      <w:r w:rsidRPr="3C6AF07C">
        <w:rPr>
          <w:rFonts w:ascii="Calibri" w:eastAsia="Calibri" w:hAnsi="Calibri" w:cs="Calibri"/>
          <w:color w:val="201F1E"/>
        </w:rPr>
        <w:t>Should group consider d</w:t>
      </w:r>
      <w:r w:rsidR="70C33D37" w:rsidRPr="3C6AF07C">
        <w:rPr>
          <w:rFonts w:ascii="Calibri" w:eastAsia="Calibri" w:hAnsi="Calibri" w:cs="Calibri"/>
          <w:color w:val="201F1E"/>
        </w:rPr>
        <w:t>rop</w:t>
      </w:r>
      <w:r w:rsidR="15CD2FF6" w:rsidRPr="3C6AF07C">
        <w:rPr>
          <w:rFonts w:ascii="Calibri" w:eastAsia="Calibri" w:hAnsi="Calibri" w:cs="Calibri"/>
          <w:color w:val="201F1E"/>
        </w:rPr>
        <w:t xml:space="preserve">ping </w:t>
      </w:r>
      <w:r w:rsidR="70C33D37" w:rsidRPr="3C6AF07C">
        <w:rPr>
          <w:rFonts w:ascii="Calibri" w:eastAsia="Calibri" w:hAnsi="Calibri" w:cs="Calibri"/>
          <w:color w:val="201F1E"/>
        </w:rPr>
        <w:t>RARE sequence</w:t>
      </w:r>
      <w:r w:rsidR="5208A30C" w:rsidRPr="3C6AF07C">
        <w:rPr>
          <w:rFonts w:ascii="Calibri" w:eastAsia="Calibri" w:hAnsi="Calibri" w:cs="Calibri"/>
          <w:color w:val="201F1E"/>
        </w:rPr>
        <w:t xml:space="preserve"> to reduce scan time</w:t>
      </w:r>
      <w:r w:rsidR="70C33D37" w:rsidRPr="3C6AF07C">
        <w:rPr>
          <w:rFonts w:ascii="Calibri" w:eastAsia="Calibri" w:hAnsi="Calibri" w:cs="Calibri"/>
          <w:color w:val="201F1E"/>
        </w:rPr>
        <w:t>?</w:t>
      </w:r>
    </w:p>
    <w:p w14:paraId="5CBD50FF" w14:textId="6044B20C"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Yale: </w:t>
      </w:r>
      <w:r w:rsidR="0ADDDA7A" w:rsidRPr="3C6AF07C">
        <w:rPr>
          <w:rFonts w:ascii="Calibri" w:eastAsia="Calibri" w:hAnsi="Calibri" w:cs="Calibri"/>
          <w:color w:val="201F1E"/>
        </w:rPr>
        <w:t xml:space="preserve">Agree to drop, </w:t>
      </w:r>
      <w:r w:rsidRPr="3C6AF07C">
        <w:rPr>
          <w:rFonts w:ascii="Calibri" w:eastAsia="Calibri" w:hAnsi="Calibri" w:cs="Calibri"/>
          <w:color w:val="201F1E"/>
        </w:rPr>
        <w:t xml:space="preserve">we can get same info from T2 MAP. </w:t>
      </w:r>
    </w:p>
    <w:p w14:paraId="465BB5C9" w14:textId="75D8F588"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AG: </w:t>
      </w:r>
      <w:r w:rsidR="6B337541" w:rsidRPr="3C6AF07C">
        <w:rPr>
          <w:rFonts w:ascii="Calibri" w:eastAsia="Calibri" w:hAnsi="Calibri" w:cs="Calibri"/>
          <w:color w:val="201F1E"/>
        </w:rPr>
        <w:t>I</w:t>
      </w:r>
      <w:r w:rsidRPr="3C6AF07C">
        <w:rPr>
          <w:rFonts w:ascii="Calibri" w:eastAsia="Calibri" w:hAnsi="Calibri" w:cs="Calibri"/>
          <w:color w:val="201F1E"/>
        </w:rPr>
        <w:t>n favor of dropping RARE</w:t>
      </w:r>
      <w:r w:rsidR="29C4029F" w:rsidRPr="3C6AF07C">
        <w:rPr>
          <w:rFonts w:ascii="Calibri" w:eastAsia="Calibri" w:hAnsi="Calibri" w:cs="Calibri"/>
          <w:color w:val="201F1E"/>
        </w:rPr>
        <w:t>.</w:t>
      </w:r>
      <w:r w:rsidRPr="3C6AF07C">
        <w:rPr>
          <w:rFonts w:ascii="Calibri" w:eastAsia="Calibri" w:hAnsi="Calibri" w:cs="Calibri"/>
          <w:color w:val="201F1E"/>
        </w:rPr>
        <w:t xml:space="preserve"> </w:t>
      </w:r>
      <w:r w:rsidR="713767FD" w:rsidRPr="3C6AF07C">
        <w:rPr>
          <w:rFonts w:ascii="Calibri" w:eastAsia="Calibri" w:hAnsi="Calibri" w:cs="Calibri"/>
          <w:color w:val="201F1E"/>
        </w:rPr>
        <w:t>I</w:t>
      </w:r>
      <w:r w:rsidRPr="3C6AF07C">
        <w:rPr>
          <w:rFonts w:ascii="Calibri" w:eastAsia="Calibri" w:hAnsi="Calibri" w:cs="Calibri"/>
          <w:color w:val="201F1E"/>
        </w:rPr>
        <w:t xml:space="preserve">f you use middle TE from T2 map you get the same info </w:t>
      </w:r>
    </w:p>
    <w:p w14:paraId="649B0AE5" w14:textId="334D35D5"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U Iowa: </w:t>
      </w:r>
      <w:r w:rsidR="33DAFED4" w:rsidRPr="3C6AF07C">
        <w:rPr>
          <w:rFonts w:ascii="Calibri" w:eastAsia="Calibri" w:hAnsi="Calibri" w:cs="Calibri"/>
          <w:color w:val="201F1E"/>
        </w:rPr>
        <w:t>In</w:t>
      </w:r>
      <w:r w:rsidRPr="3C6AF07C">
        <w:rPr>
          <w:rFonts w:ascii="Calibri" w:eastAsia="Calibri" w:hAnsi="Calibri" w:cs="Calibri"/>
          <w:color w:val="201F1E"/>
        </w:rPr>
        <w:t xml:space="preserve"> favor </w:t>
      </w:r>
    </w:p>
    <w:p w14:paraId="74FEE899" w14:textId="3DC3DB31"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JH: </w:t>
      </w:r>
      <w:r w:rsidR="54D32FFC" w:rsidRPr="3C6AF07C">
        <w:rPr>
          <w:rFonts w:ascii="Calibri" w:eastAsia="Calibri" w:hAnsi="Calibri" w:cs="Calibri"/>
          <w:color w:val="201F1E"/>
        </w:rPr>
        <w:t>Agrees. D</w:t>
      </w:r>
      <w:r w:rsidRPr="3C6AF07C">
        <w:rPr>
          <w:rFonts w:ascii="Calibri" w:eastAsia="Calibri" w:hAnsi="Calibri" w:cs="Calibri"/>
          <w:color w:val="201F1E"/>
        </w:rPr>
        <w:t xml:space="preserve">oes not see a reason for RARE can get volume from T2 scan </w:t>
      </w:r>
    </w:p>
    <w:p w14:paraId="78FE04C5" w14:textId="54B999CD" w:rsidR="70C33D37" w:rsidRDefault="70C33D37" w:rsidP="3C6AF07C">
      <w:pPr>
        <w:pStyle w:val="ListParagraph"/>
        <w:numPr>
          <w:ilvl w:val="1"/>
          <w:numId w:val="4"/>
        </w:numPr>
        <w:spacing w:after="0"/>
        <w:rPr>
          <w:color w:val="201F1E"/>
        </w:rPr>
      </w:pPr>
      <w:r w:rsidRPr="3C6AF07C">
        <w:rPr>
          <w:rFonts w:ascii="Calibri" w:eastAsia="Calibri" w:hAnsi="Calibri" w:cs="Calibri"/>
          <w:color w:val="201F1E"/>
        </w:rPr>
        <w:t xml:space="preserve">UTH: </w:t>
      </w:r>
      <w:r w:rsidR="4812C1E6" w:rsidRPr="3C6AF07C">
        <w:rPr>
          <w:rFonts w:ascii="Calibri" w:eastAsia="Calibri" w:hAnsi="Calibri" w:cs="Calibri"/>
          <w:color w:val="201F1E"/>
        </w:rPr>
        <w:t>Agrees.</w:t>
      </w:r>
      <w:r w:rsidRPr="3C6AF07C">
        <w:rPr>
          <w:rFonts w:ascii="Calibri" w:eastAsia="Calibri" w:hAnsi="Calibri" w:cs="Calibri"/>
          <w:color w:val="201F1E"/>
        </w:rPr>
        <w:t xml:space="preserve"> </w:t>
      </w:r>
      <w:r w:rsidR="4812C1E6" w:rsidRPr="3C6AF07C">
        <w:rPr>
          <w:rFonts w:ascii="Calibri" w:eastAsia="Calibri" w:hAnsi="Calibri" w:cs="Calibri"/>
          <w:color w:val="201F1E"/>
        </w:rPr>
        <w:t>I</w:t>
      </w:r>
      <w:r w:rsidRPr="3C6AF07C">
        <w:rPr>
          <w:rFonts w:ascii="Calibri" w:eastAsia="Calibri" w:hAnsi="Calibri" w:cs="Calibri"/>
          <w:color w:val="201F1E"/>
        </w:rPr>
        <w:t>f you do</w:t>
      </w:r>
      <w:r w:rsidR="5DE7526C" w:rsidRPr="3C6AF07C">
        <w:rPr>
          <w:rFonts w:ascii="Calibri" w:eastAsia="Calibri" w:hAnsi="Calibri" w:cs="Calibri"/>
          <w:color w:val="201F1E"/>
        </w:rPr>
        <w:t xml:space="preserve"> not currently</w:t>
      </w:r>
      <w:r w:rsidRPr="3C6AF07C">
        <w:rPr>
          <w:rFonts w:ascii="Calibri" w:eastAsia="Calibri" w:hAnsi="Calibri" w:cs="Calibri"/>
          <w:color w:val="201F1E"/>
        </w:rPr>
        <w:t xml:space="preserve"> use it for </w:t>
      </w:r>
      <w:proofErr w:type="gramStart"/>
      <w:r w:rsidRPr="3C6AF07C">
        <w:rPr>
          <w:rFonts w:ascii="Calibri" w:eastAsia="Calibri" w:hAnsi="Calibri" w:cs="Calibri"/>
          <w:color w:val="201F1E"/>
        </w:rPr>
        <w:t>analysis</w:t>
      </w:r>
      <w:proofErr w:type="gramEnd"/>
      <w:r w:rsidRPr="3C6AF07C">
        <w:rPr>
          <w:rFonts w:ascii="Calibri" w:eastAsia="Calibri" w:hAnsi="Calibri" w:cs="Calibri"/>
          <w:color w:val="201F1E"/>
        </w:rPr>
        <w:t xml:space="preserve"> then </w:t>
      </w:r>
      <w:r w:rsidR="5820BE82" w:rsidRPr="3C6AF07C">
        <w:rPr>
          <w:rFonts w:ascii="Calibri" w:eastAsia="Calibri" w:hAnsi="Calibri" w:cs="Calibri"/>
          <w:color w:val="201F1E"/>
        </w:rPr>
        <w:t>we should</w:t>
      </w:r>
      <w:r w:rsidRPr="3C6AF07C">
        <w:rPr>
          <w:rFonts w:ascii="Calibri" w:eastAsia="Calibri" w:hAnsi="Calibri" w:cs="Calibri"/>
          <w:color w:val="201F1E"/>
        </w:rPr>
        <w:t xml:space="preserve"> eliminate it </w:t>
      </w:r>
    </w:p>
    <w:p w14:paraId="4335445A" w14:textId="1228C939" w:rsidR="00115E51" w:rsidRPr="006B493F" w:rsidRDefault="36A0F365" w:rsidP="3C6AF07C">
      <w:pPr>
        <w:pStyle w:val="ListParagraph"/>
        <w:numPr>
          <w:ilvl w:val="1"/>
          <w:numId w:val="4"/>
        </w:numPr>
        <w:spacing w:after="0"/>
        <w:rPr>
          <w:color w:val="201F1E"/>
        </w:rPr>
      </w:pPr>
      <w:r w:rsidRPr="3C6AF07C">
        <w:rPr>
          <w:rFonts w:ascii="Calibri" w:eastAsia="Calibri" w:hAnsi="Calibri" w:cs="Calibri"/>
          <w:color w:val="201F1E"/>
        </w:rPr>
        <w:t>All si</w:t>
      </w:r>
      <w:r w:rsidR="70C33D37" w:rsidRPr="3C6AF07C">
        <w:rPr>
          <w:rFonts w:ascii="Calibri" w:eastAsia="Calibri" w:hAnsi="Calibri" w:cs="Calibri"/>
          <w:color w:val="201F1E"/>
        </w:rPr>
        <w:t>te</w:t>
      </w:r>
      <w:r w:rsidR="28B567BE" w:rsidRPr="3C6AF07C">
        <w:rPr>
          <w:rFonts w:ascii="Calibri" w:eastAsia="Calibri" w:hAnsi="Calibri" w:cs="Calibri"/>
          <w:color w:val="201F1E"/>
        </w:rPr>
        <w:t xml:space="preserve"> MRI investigators</w:t>
      </w:r>
      <w:r w:rsidR="70C33D37" w:rsidRPr="3C6AF07C">
        <w:rPr>
          <w:rFonts w:ascii="Calibri" w:eastAsia="Calibri" w:hAnsi="Calibri" w:cs="Calibri"/>
          <w:color w:val="201F1E"/>
        </w:rPr>
        <w:t xml:space="preserve"> agree to drop RARE from protocol for Stage 2. </w:t>
      </w:r>
      <w:r w:rsidR="00115E51">
        <w:rPr>
          <w:rFonts w:ascii="Calibri" w:eastAsia="Calibri" w:hAnsi="Calibri" w:cs="Calibri"/>
          <w:color w:val="201F1E"/>
        </w:rPr>
        <w:t>This will be particularly helpful if aged mice show higher sensitivity to anesthesia during MRI.</w:t>
      </w:r>
    </w:p>
    <w:p w14:paraId="2C91CA15" w14:textId="04F8432A" w:rsidR="36A0F365" w:rsidRDefault="000D401E" w:rsidP="3C6AF07C">
      <w:pPr>
        <w:pStyle w:val="ListParagraph"/>
        <w:numPr>
          <w:ilvl w:val="1"/>
          <w:numId w:val="4"/>
        </w:numPr>
        <w:spacing w:after="0"/>
        <w:rPr>
          <w:color w:val="201F1E"/>
        </w:rPr>
      </w:pPr>
      <w:r>
        <w:rPr>
          <w:rFonts w:ascii="Calibri" w:eastAsia="Calibri" w:hAnsi="Calibri" w:cs="Calibri"/>
          <w:color w:val="201F1E"/>
        </w:rPr>
        <w:t>Ryan will experiment using the brain volume calculation on RARE images to see how well it matches the T2-based approach.</w:t>
      </w:r>
    </w:p>
    <w:p w14:paraId="3868C8D8" w14:textId="5E5552FC" w:rsidR="44525A76" w:rsidRDefault="44525A76" w:rsidP="3C6AF07C">
      <w:pPr>
        <w:pStyle w:val="ListParagraph"/>
        <w:numPr>
          <w:ilvl w:val="0"/>
          <w:numId w:val="4"/>
        </w:numPr>
        <w:rPr>
          <w:color w:val="201F1E"/>
        </w:rPr>
      </w:pPr>
      <w:r w:rsidRPr="3C6AF07C">
        <w:rPr>
          <w:rFonts w:ascii="Calibri" w:eastAsia="Calibri" w:hAnsi="Calibri" w:cs="Calibri"/>
          <w:color w:val="201F1E"/>
        </w:rPr>
        <w:t xml:space="preserve">SHR </w:t>
      </w:r>
    </w:p>
    <w:p w14:paraId="505B5A68" w14:textId="6FCD289A" w:rsidR="1E36EEAB" w:rsidRDefault="1E36EEAB" w:rsidP="3C6AF07C">
      <w:pPr>
        <w:pStyle w:val="ListParagraph"/>
        <w:numPr>
          <w:ilvl w:val="1"/>
          <w:numId w:val="4"/>
        </w:numPr>
        <w:rPr>
          <w:color w:val="201F1E"/>
        </w:rPr>
      </w:pPr>
      <w:r w:rsidRPr="3C6AF07C">
        <w:rPr>
          <w:rFonts w:ascii="Calibri" w:eastAsia="Calibri" w:hAnsi="Calibri" w:cs="Calibri"/>
          <w:color w:val="201F1E"/>
        </w:rPr>
        <w:t>AG</w:t>
      </w:r>
      <w:r w:rsidR="11A0F784" w:rsidRPr="3C6AF07C">
        <w:rPr>
          <w:rFonts w:ascii="Calibri" w:eastAsia="Calibri" w:hAnsi="Calibri" w:cs="Calibri"/>
          <w:color w:val="201F1E"/>
        </w:rPr>
        <w:t xml:space="preserve"> plans to</w:t>
      </w:r>
      <w:r w:rsidRPr="3C6AF07C">
        <w:rPr>
          <w:rFonts w:ascii="Calibri" w:eastAsia="Calibri" w:hAnsi="Calibri" w:cs="Calibri"/>
          <w:color w:val="201F1E"/>
        </w:rPr>
        <w:t xml:space="preserve"> perform rat strokes next week. </w:t>
      </w:r>
      <w:r w:rsidR="18078DE8" w:rsidRPr="3C6AF07C">
        <w:rPr>
          <w:rFonts w:ascii="Calibri" w:eastAsia="Calibri" w:hAnsi="Calibri" w:cs="Calibri"/>
          <w:color w:val="201F1E"/>
        </w:rPr>
        <w:t>Site is requested to</w:t>
      </w:r>
      <w:r w:rsidRPr="3C6AF07C">
        <w:rPr>
          <w:rFonts w:ascii="Calibri" w:eastAsia="Calibri" w:hAnsi="Calibri" w:cs="Calibri"/>
          <w:color w:val="201F1E"/>
        </w:rPr>
        <w:t xml:space="preserve"> scan </w:t>
      </w:r>
      <w:r w:rsidR="632FA49C" w:rsidRPr="3C6AF07C">
        <w:rPr>
          <w:rFonts w:ascii="Calibri" w:eastAsia="Calibri" w:hAnsi="Calibri" w:cs="Calibri"/>
          <w:color w:val="201F1E"/>
        </w:rPr>
        <w:t>1-2 animals using the</w:t>
      </w:r>
      <w:r w:rsidRPr="3C6AF07C">
        <w:rPr>
          <w:rFonts w:ascii="Calibri" w:eastAsia="Calibri" w:hAnsi="Calibri" w:cs="Calibri"/>
          <w:color w:val="201F1E"/>
        </w:rPr>
        <w:t xml:space="preserve"> Stage 1 protocol</w:t>
      </w:r>
      <w:r w:rsidR="12FE2CE5" w:rsidRPr="3C6AF07C">
        <w:rPr>
          <w:rFonts w:ascii="Calibri" w:eastAsia="Calibri" w:hAnsi="Calibri" w:cs="Calibri"/>
          <w:color w:val="201F1E"/>
        </w:rPr>
        <w:t xml:space="preserve">. </w:t>
      </w:r>
      <w:r w:rsidR="00115E51">
        <w:rPr>
          <w:rFonts w:ascii="Calibri" w:eastAsia="Calibri" w:hAnsi="Calibri" w:cs="Calibri"/>
          <w:color w:val="201F1E"/>
        </w:rPr>
        <w:t>AG will share these images to discuss at the next meeting next week.</w:t>
      </w:r>
    </w:p>
    <w:p w14:paraId="18539EB5" w14:textId="7D4CAB2B" w:rsidR="1E36EEAB" w:rsidRDefault="1E36EEAB" w:rsidP="3C6AF07C">
      <w:pPr>
        <w:pStyle w:val="ListParagraph"/>
        <w:numPr>
          <w:ilvl w:val="1"/>
          <w:numId w:val="4"/>
        </w:numPr>
        <w:rPr>
          <w:color w:val="201F1E"/>
        </w:rPr>
      </w:pPr>
      <w:r w:rsidRPr="3C6AF07C">
        <w:rPr>
          <w:rFonts w:ascii="Calibri" w:eastAsia="Calibri" w:hAnsi="Calibri" w:cs="Calibri"/>
          <w:color w:val="201F1E"/>
        </w:rPr>
        <w:t>U Iowa</w:t>
      </w:r>
      <w:r w:rsidR="0ECA3611" w:rsidRPr="3C6AF07C">
        <w:rPr>
          <w:rFonts w:ascii="Calibri" w:eastAsia="Calibri" w:hAnsi="Calibri" w:cs="Calibri"/>
          <w:color w:val="201F1E"/>
        </w:rPr>
        <w:t xml:space="preserve"> reports that they have</w:t>
      </w:r>
      <w:r w:rsidRPr="3C6AF07C">
        <w:rPr>
          <w:rFonts w:ascii="Calibri" w:eastAsia="Calibri" w:hAnsi="Calibri" w:cs="Calibri"/>
          <w:color w:val="201F1E"/>
        </w:rPr>
        <w:t xml:space="preserve"> done 1 scan on a normal Sprague Dawley not SHR. </w:t>
      </w:r>
    </w:p>
    <w:p w14:paraId="783E2715" w14:textId="605527B2" w:rsidR="5C8ED75B" w:rsidRDefault="5C8ED75B" w:rsidP="3C6AF07C">
      <w:pPr>
        <w:pStyle w:val="ListParagraph"/>
        <w:numPr>
          <w:ilvl w:val="1"/>
          <w:numId w:val="4"/>
        </w:numPr>
        <w:rPr>
          <w:color w:val="201F1E"/>
        </w:rPr>
      </w:pPr>
      <w:r w:rsidRPr="3C6AF07C">
        <w:rPr>
          <w:rFonts w:ascii="Calibri" w:eastAsia="Calibri" w:hAnsi="Calibri" w:cs="Calibri"/>
          <w:color w:val="201F1E"/>
        </w:rPr>
        <w:t>The n</w:t>
      </w:r>
      <w:r w:rsidR="1E36EEAB" w:rsidRPr="3C6AF07C">
        <w:rPr>
          <w:rFonts w:ascii="Calibri" w:eastAsia="Calibri" w:hAnsi="Calibri" w:cs="Calibri"/>
          <w:color w:val="201F1E"/>
        </w:rPr>
        <w:t>ext discussion</w:t>
      </w:r>
      <w:r w:rsidR="12CF214C" w:rsidRPr="3C6AF07C">
        <w:rPr>
          <w:rFonts w:ascii="Calibri" w:eastAsia="Calibri" w:hAnsi="Calibri" w:cs="Calibri"/>
          <w:color w:val="201F1E"/>
        </w:rPr>
        <w:t xml:space="preserve"> on April 6</w:t>
      </w:r>
      <w:r w:rsidR="12CF214C" w:rsidRPr="3C6AF07C">
        <w:rPr>
          <w:rFonts w:ascii="Calibri" w:eastAsia="Calibri" w:hAnsi="Calibri" w:cs="Calibri"/>
          <w:color w:val="201F1E"/>
          <w:vertAlign w:val="superscript"/>
        </w:rPr>
        <w:t>th</w:t>
      </w:r>
      <w:r w:rsidR="12CF214C" w:rsidRPr="3C6AF07C">
        <w:rPr>
          <w:rFonts w:ascii="Calibri" w:eastAsia="Calibri" w:hAnsi="Calibri" w:cs="Calibri"/>
          <w:color w:val="201F1E"/>
        </w:rPr>
        <w:t>,</w:t>
      </w:r>
      <w:r w:rsidR="72DEC185" w:rsidRPr="3C6AF07C">
        <w:rPr>
          <w:rFonts w:ascii="Calibri" w:eastAsia="Calibri" w:hAnsi="Calibri" w:cs="Calibri"/>
          <w:color w:val="201F1E"/>
        </w:rPr>
        <w:t xml:space="preserve"> </w:t>
      </w:r>
      <w:r w:rsidR="12CF214C" w:rsidRPr="3C6AF07C">
        <w:rPr>
          <w:rFonts w:ascii="Calibri" w:eastAsia="Calibri" w:hAnsi="Calibri" w:cs="Calibri"/>
          <w:color w:val="201F1E"/>
        </w:rPr>
        <w:t>2021 11am PST</w:t>
      </w:r>
      <w:r w:rsidR="1E36EEAB" w:rsidRPr="3C6AF07C">
        <w:rPr>
          <w:rFonts w:ascii="Calibri" w:eastAsia="Calibri" w:hAnsi="Calibri" w:cs="Calibri"/>
          <w:color w:val="201F1E"/>
        </w:rPr>
        <w:t xml:space="preserve"> </w:t>
      </w:r>
      <w:r w:rsidR="08D12804" w:rsidRPr="3C6AF07C">
        <w:rPr>
          <w:rFonts w:ascii="Calibri" w:eastAsia="Calibri" w:hAnsi="Calibri" w:cs="Calibri"/>
          <w:color w:val="201F1E"/>
        </w:rPr>
        <w:t xml:space="preserve">will focus on SHR </w:t>
      </w:r>
      <w:r w:rsidR="61EA6B1E" w:rsidRPr="3C6AF07C">
        <w:rPr>
          <w:rFonts w:ascii="Calibri" w:eastAsia="Calibri" w:hAnsi="Calibri" w:cs="Calibri"/>
          <w:color w:val="201F1E"/>
        </w:rPr>
        <w:t>acquisition protocol</w:t>
      </w:r>
    </w:p>
    <w:p w14:paraId="1BD876D0" w14:textId="0E4BEC3D" w:rsidR="74932A7E" w:rsidRDefault="74932A7E" w:rsidP="3C6AF07C">
      <w:pPr>
        <w:rPr>
          <w:rFonts w:ascii="Calibri" w:eastAsia="Calibri" w:hAnsi="Calibri" w:cs="Calibri"/>
          <w:b/>
          <w:bCs/>
          <w:color w:val="201F1E"/>
          <w:u w:val="single"/>
        </w:rPr>
      </w:pPr>
      <w:r w:rsidRPr="3C6AF07C">
        <w:rPr>
          <w:rFonts w:ascii="Calibri" w:eastAsia="Calibri" w:hAnsi="Calibri" w:cs="Calibri"/>
          <w:b/>
          <w:bCs/>
          <w:color w:val="201F1E"/>
          <w:u w:val="single"/>
        </w:rPr>
        <w:t>Summary</w:t>
      </w:r>
      <w:r w:rsidR="44B419C4" w:rsidRPr="3C6AF07C">
        <w:rPr>
          <w:rFonts w:ascii="Calibri" w:eastAsia="Calibri" w:hAnsi="Calibri" w:cs="Calibri"/>
          <w:b/>
          <w:bCs/>
          <w:color w:val="201F1E"/>
          <w:u w:val="single"/>
        </w:rPr>
        <w:t>: Decisions and Action Items</w:t>
      </w:r>
      <w:r w:rsidR="44B419C4" w:rsidRPr="3C6AF07C">
        <w:rPr>
          <w:rFonts w:ascii="Calibri" w:eastAsia="Calibri" w:hAnsi="Calibri" w:cs="Calibri"/>
          <w:b/>
          <w:bCs/>
          <w:color w:val="201F1E"/>
        </w:rPr>
        <w:t xml:space="preserve"> </w:t>
      </w:r>
    </w:p>
    <w:p w14:paraId="246A490D" w14:textId="2D9349AA" w:rsidR="74932A7E" w:rsidRDefault="74932A7E" w:rsidP="3C6AF07C">
      <w:pPr>
        <w:pStyle w:val="ListParagraph"/>
        <w:numPr>
          <w:ilvl w:val="0"/>
          <w:numId w:val="1"/>
        </w:numPr>
        <w:spacing w:after="0"/>
        <w:rPr>
          <w:rFonts w:eastAsiaTheme="minorEastAsia"/>
          <w:color w:val="201F1E"/>
        </w:rPr>
      </w:pPr>
      <w:r w:rsidRPr="3C6AF07C">
        <w:rPr>
          <w:rFonts w:ascii="Calibri" w:eastAsia="Calibri" w:hAnsi="Calibri" w:cs="Calibri"/>
          <w:color w:val="201F1E"/>
        </w:rPr>
        <w:t xml:space="preserve">Challenges to Obese mice scanning: </w:t>
      </w:r>
      <w:r w:rsidR="735FA388" w:rsidRPr="3C6AF07C">
        <w:rPr>
          <w:rFonts w:ascii="Calibri" w:eastAsia="Calibri" w:hAnsi="Calibri" w:cs="Calibri"/>
          <w:color w:val="201F1E"/>
        </w:rPr>
        <w:t xml:space="preserve">restraining </w:t>
      </w:r>
      <w:r w:rsidRPr="3C6AF07C">
        <w:rPr>
          <w:rFonts w:ascii="Calibri" w:eastAsia="Calibri" w:hAnsi="Calibri" w:cs="Calibri"/>
          <w:color w:val="201F1E"/>
        </w:rPr>
        <w:t>mouse</w:t>
      </w:r>
      <w:r w:rsidR="51C1A734" w:rsidRPr="3C6AF07C">
        <w:rPr>
          <w:rFonts w:ascii="Calibri" w:eastAsia="Calibri" w:hAnsi="Calibri" w:cs="Calibri"/>
          <w:color w:val="201F1E"/>
        </w:rPr>
        <w:t xml:space="preserve"> </w:t>
      </w:r>
      <w:r w:rsidRPr="3C6AF07C">
        <w:rPr>
          <w:rFonts w:ascii="Calibri" w:eastAsia="Calibri" w:hAnsi="Calibri" w:cs="Calibri"/>
          <w:color w:val="201F1E"/>
        </w:rPr>
        <w:t xml:space="preserve">to reduce motion artifact and </w:t>
      </w:r>
      <w:r w:rsidR="022FB0C5" w:rsidRPr="3C6AF07C">
        <w:rPr>
          <w:rFonts w:ascii="Calibri" w:eastAsia="Calibri" w:hAnsi="Calibri" w:cs="Calibri"/>
          <w:color w:val="201F1E"/>
        </w:rPr>
        <w:t>the impacts to skull stripping because of the subcutaneous fat in obese mice</w:t>
      </w:r>
    </w:p>
    <w:p w14:paraId="38D20294" w14:textId="3362835D" w:rsidR="5078E248" w:rsidRDefault="5078E248" w:rsidP="3C6AF07C">
      <w:pPr>
        <w:pStyle w:val="ListParagraph"/>
        <w:numPr>
          <w:ilvl w:val="0"/>
          <w:numId w:val="1"/>
        </w:numPr>
        <w:rPr>
          <w:rFonts w:eastAsiaTheme="minorEastAsia"/>
          <w:color w:val="201F1E"/>
        </w:rPr>
      </w:pPr>
      <w:r w:rsidRPr="3C6AF07C">
        <w:rPr>
          <w:rFonts w:ascii="Calibri" w:eastAsia="Calibri" w:hAnsi="Calibri" w:cs="Calibri"/>
          <w:color w:val="201F1E"/>
        </w:rPr>
        <w:t>For</w:t>
      </w:r>
      <w:r w:rsidR="55EC7DE0" w:rsidRPr="3C6AF07C">
        <w:rPr>
          <w:rFonts w:ascii="Calibri" w:eastAsia="Calibri" w:hAnsi="Calibri" w:cs="Calibri"/>
          <w:color w:val="201F1E"/>
        </w:rPr>
        <w:t xml:space="preserve"> Pilot scan</w:t>
      </w:r>
      <w:r w:rsidR="2C8C534B" w:rsidRPr="3C6AF07C">
        <w:rPr>
          <w:rFonts w:ascii="Calibri" w:eastAsia="Calibri" w:hAnsi="Calibri" w:cs="Calibri"/>
          <w:color w:val="201F1E"/>
        </w:rPr>
        <w:t>s:</w:t>
      </w:r>
    </w:p>
    <w:p w14:paraId="18693A8A" w14:textId="33BA5C63" w:rsidR="55EC7DE0" w:rsidRDefault="55EC7DE0" w:rsidP="3C6AF07C">
      <w:pPr>
        <w:pStyle w:val="ListParagraph"/>
        <w:numPr>
          <w:ilvl w:val="1"/>
          <w:numId w:val="1"/>
        </w:numPr>
        <w:rPr>
          <w:rFonts w:eastAsiaTheme="minorEastAsia"/>
          <w:color w:val="201F1E"/>
        </w:rPr>
      </w:pPr>
      <w:r w:rsidRPr="3C6AF07C">
        <w:rPr>
          <w:rFonts w:ascii="Calibri" w:eastAsia="Calibri" w:hAnsi="Calibri" w:cs="Calibri"/>
          <w:color w:val="201F1E"/>
        </w:rPr>
        <w:t>S</w:t>
      </w:r>
      <w:r w:rsidR="07C03B2C" w:rsidRPr="3C6AF07C">
        <w:rPr>
          <w:rFonts w:ascii="Calibri" w:eastAsia="Calibri" w:hAnsi="Calibri" w:cs="Calibri"/>
          <w:color w:val="201F1E"/>
        </w:rPr>
        <w:t>ites agree to take 2 FOV</w:t>
      </w:r>
      <w:r w:rsidR="4CED4303" w:rsidRPr="3C6AF07C">
        <w:rPr>
          <w:rFonts w:ascii="Calibri" w:eastAsia="Calibri" w:hAnsi="Calibri" w:cs="Calibri"/>
          <w:color w:val="201F1E"/>
        </w:rPr>
        <w:t>s</w:t>
      </w:r>
      <w:r w:rsidR="07C03B2C" w:rsidRPr="3C6AF07C">
        <w:rPr>
          <w:rFonts w:ascii="Calibri" w:eastAsia="Calibri" w:hAnsi="Calibri" w:cs="Calibri"/>
          <w:color w:val="201F1E"/>
        </w:rPr>
        <w:t xml:space="preserve"> </w:t>
      </w:r>
      <w:r w:rsidR="03BECA3A" w:rsidRPr="3C6AF07C">
        <w:rPr>
          <w:rFonts w:ascii="Calibri" w:eastAsia="Calibri" w:hAnsi="Calibri" w:cs="Calibri"/>
          <w:color w:val="201F1E"/>
        </w:rPr>
        <w:t xml:space="preserve">in pilot </w:t>
      </w:r>
    </w:p>
    <w:p w14:paraId="219CB04C" w14:textId="0E1547A1" w:rsidR="03BECA3A" w:rsidRDefault="03BECA3A" w:rsidP="3C6AF07C">
      <w:pPr>
        <w:pStyle w:val="ListParagraph"/>
        <w:numPr>
          <w:ilvl w:val="1"/>
          <w:numId w:val="1"/>
        </w:numPr>
        <w:rPr>
          <w:color w:val="201F1E"/>
        </w:rPr>
      </w:pPr>
      <w:r w:rsidRPr="3C6AF07C">
        <w:rPr>
          <w:rFonts w:ascii="Calibri" w:eastAsia="Calibri" w:hAnsi="Calibri" w:cs="Calibri"/>
          <w:color w:val="201F1E"/>
        </w:rPr>
        <w:t xml:space="preserve">Sites agree to scan a </w:t>
      </w:r>
      <w:proofErr w:type="gramStart"/>
      <w:r w:rsidRPr="3C6AF07C">
        <w:rPr>
          <w:rFonts w:ascii="Calibri" w:eastAsia="Calibri" w:hAnsi="Calibri" w:cs="Calibri"/>
          <w:color w:val="201F1E"/>
        </w:rPr>
        <w:t xml:space="preserve">normal </w:t>
      </w:r>
      <w:r w:rsidR="00115E51">
        <w:rPr>
          <w:rFonts w:ascii="Calibri" w:eastAsia="Calibri" w:hAnsi="Calibri" w:cs="Calibri"/>
          <w:color w:val="201F1E"/>
        </w:rPr>
        <w:t>animals</w:t>
      </w:r>
      <w:proofErr w:type="gramEnd"/>
      <w:r w:rsidR="00115E51">
        <w:rPr>
          <w:rFonts w:ascii="Calibri" w:eastAsia="Calibri" w:hAnsi="Calibri" w:cs="Calibri"/>
          <w:color w:val="201F1E"/>
        </w:rPr>
        <w:t xml:space="preserve"> (1-2 aged, obese and/or SHR) </w:t>
      </w:r>
      <w:r w:rsidRPr="3C6AF07C">
        <w:rPr>
          <w:rFonts w:ascii="Calibri" w:eastAsia="Calibri" w:hAnsi="Calibri" w:cs="Calibri"/>
          <w:color w:val="201F1E"/>
        </w:rPr>
        <w:t xml:space="preserve">in addition to a stroked/lesioned mouse </w:t>
      </w:r>
    </w:p>
    <w:p w14:paraId="13ABFF3B" w14:textId="6169B1D8" w:rsidR="433CECD6" w:rsidRDefault="433CECD6" w:rsidP="3C6AF07C">
      <w:pPr>
        <w:pStyle w:val="ListParagraph"/>
        <w:numPr>
          <w:ilvl w:val="0"/>
          <w:numId w:val="1"/>
        </w:numPr>
        <w:rPr>
          <w:color w:val="201F1E"/>
        </w:rPr>
      </w:pPr>
      <w:r w:rsidRPr="3C6AF07C">
        <w:rPr>
          <w:rFonts w:ascii="Calibri" w:eastAsia="Calibri" w:hAnsi="Calibri" w:cs="Calibri"/>
          <w:color w:val="201F1E"/>
        </w:rPr>
        <w:t xml:space="preserve">Sites agree that </w:t>
      </w:r>
      <w:r w:rsidRPr="006B493F">
        <w:rPr>
          <w:rFonts w:ascii="Calibri" w:eastAsia="Calibri" w:hAnsi="Calibri" w:cs="Calibri"/>
          <w:b/>
          <w:bCs/>
          <w:color w:val="FF0000"/>
        </w:rPr>
        <w:t>fat suppression</w:t>
      </w:r>
      <w:r w:rsidR="00115E51">
        <w:rPr>
          <w:rFonts w:ascii="Calibri" w:eastAsia="Calibri" w:hAnsi="Calibri" w:cs="Calibri"/>
          <w:b/>
          <w:bCs/>
          <w:color w:val="FF0000"/>
        </w:rPr>
        <w:t xml:space="preserve"> and</w:t>
      </w:r>
      <w:r w:rsidR="00115E51" w:rsidRPr="006B493F">
        <w:rPr>
          <w:rFonts w:ascii="Calibri" w:eastAsia="Calibri" w:hAnsi="Calibri" w:cs="Calibri"/>
          <w:b/>
          <w:bCs/>
          <w:color w:val="FF0000"/>
        </w:rPr>
        <w:t xml:space="preserve"> 10% </w:t>
      </w:r>
      <w:r w:rsidRPr="006B493F">
        <w:rPr>
          <w:rFonts w:ascii="Calibri" w:eastAsia="Calibri" w:hAnsi="Calibri" w:cs="Calibri"/>
          <w:b/>
          <w:bCs/>
          <w:color w:val="FF0000"/>
        </w:rPr>
        <w:t>larger FOV</w:t>
      </w:r>
      <w:r w:rsidR="00115E51">
        <w:rPr>
          <w:rFonts w:ascii="Calibri" w:eastAsia="Calibri" w:hAnsi="Calibri" w:cs="Calibri"/>
          <w:b/>
          <w:bCs/>
          <w:color w:val="FF0000"/>
        </w:rPr>
        <w:t xml:space="preserve"> for obese mice</w:t>
      </w:r>
      <w:r w:rsidRPr="006B493F">
        <w:rPr>
          <w:rFonts w:ascii="Calibri" w:eastAsia="Calibri" w:hAnsi="Calibri" w:cs="Calibri"/>
          <w:b/>
          <w:bCs/>
          <w:color w:val="FF0000"/>
        </w:rPr>
        <w:t xml:space="preserve">, and elimination of </w:t>
      </w:r>
      <w:r w:rsidR="679ADB04" w:rsidRPr="006B493F">
        <w:rPr>
          <w:rFonts w:ascii="Calibri" w:eastAsia="Calibri" w:hAnsi="Calibri" w:cs="Calibri"/>
          <w:b/>
          <w:bCs/>
          <w:color w:val="FF0000"/>
        </w:rPr>
        <w:t xml:space="preserve">RARE images </w:t>
      </w:r>
      <w:r w:rsidR="00115E51">
        <w:rPr>
          <w:rFonts w:ascii="Calibri" w:eastAsia="Calibri" w:hAnsi="Calibri" w:cs="Calibri"/>
          <w:b/>
          <w:bCs/>
          <w:color w:val="FF0000"/>
        </w:rPr>
        <w:t xml:space="preserve">for all animal models (aged, obese, SHR) </w:t>
      </w:r>
      <w:r w:rsidR="679ADB04" w:rsidRPr="006B493F">
        <w:rPr>
          <w:rFonts w:ascii="Calibri" w:eastAsia="Calibri" w:hAnsi="Calibri" w:cs="Calibri"/>
          <w:b/>
          <w:bCs/>
          <w:color w:val="FF0000"/>
        </w:rPr>
        <w:t>would</w:t>
      </w:r>
      <w:r w:rsidRPr="006B493F">
        <w:rPr>
          <w:rFonts w:ascii="Calibri" w:eastAsia="Calibri" w:hAnsi="Calibri" w:cs="Calibri"/>
          <w:b/>
          <w:bCs/>
          <w:color w:val="FF0000"/>
        </w:rPr>
        <w:t xml:space="preserve"> be the only changes to the current </w:t>
      </w:r>
      <w:r w:rsidR="7C8E31B9" w:rsidRPr="006B493F">
        <w:rPr>
          <w:rFonts w:ascii="Calibri" w:eastAsia="Calibri" w:hAnsi="Calibri" w:cs="Calibri"/>
          <w:b/>
          <w:bCs/>
          <w:color w:val="FF0000"/>
        </w:rPr>
        <w:t xml:space="preserve">MRI acquisition </w:t>
      </w:r>
      <w:r w:rsidRPr="006B493F">
        <w:rPr>
          <w:rFonts w:ascii="Calibri" w:eastAsia="Calibri" w:hAnsi="Calibri" w:cs="Calibri"/>
          <w:b/>
          <w:bCs/>
          <w:color w:val="FF0000"/>
        </w:rPr>
        <w:t>protocol</w:t>
      </w:r>
      <w:r w:rsidR="00115E51">
        <w:rPr>
          <w:rFonts w:ascii="Calibri" w:eastAsia="Calibri" w:hAnsi="Calibri" w:cs="Calibri"/>
          <w:b/>
          <w:bCs/>
          <w:color w:val="FF0000"/>
        </w:rPr>
        <w:t xml:space="preserve"> for now.</w:t>
      </w:r>
    </w:p>
    <w:p w14:paraId="07178658" w14:textId="3DA07236" w:rsidR="5758DDD6" w:rsidRDefault="5758DDD6" w:rsidP="3C6AF07C">
      <w:pPr>
        <w:pStyle w:val="ListParagraph"/>
        <w:numPr>
          <w:ilvl w:val="0"/>
          <w:numId w:val="1"/>
        </w:numPr>
        <w:rPr>
          <w:rFonts w:eastAsiaTheme="minorEastAsia"/>
          <w:color w:val="201F1E"/>
        </w:rPr>
      </w:pPr>
      <w:r w:rsidRPr="3C6AF07C">
        <w:rPr>
          <w:rFonts w:ascii="Calibri" w:eastAsia="Calibri" w:hAnsi="Calibri" w:cs="Calibri"/>
          <w:color w:val="201F1E"/>
        </w:rPr>
        <w:t xml:space="preserve">Many sites brought up the issue of budget restrictions. </w:t>
      </w:r>
      <w:r w:rsidRPr="006B493F">
        <w:rPr>
          <w:rFonts w:ascii="Calibri" w:eastAsia="Calibri" w:hAnsi="Calibri" w:cs="Calibri"/>
          <w:b/>
          <w:bCs/>
          <w:color w:val="FF0000"/>
        </w:rPr>
        <w:t>Each site is</w:t>
      </w:r>
      <w:r w:rsidR="62D0BAA5" w:rsidRPr="006B493F">
        <w:rPr>
          <w:rFonts w:ascii="Calibri" w:eastAsia="Calibri" w:hAnsi="Calibri" w:cs="Calibri"/>
          <w:b/>
          <w:bCs/>
          <w:color w:val="FF0000"/>
        </w:rPr>
        <w:t xml:space="preserve"> requested to email this MRI group with the average scan times that have been used for Stage 1.</w:t>
      </w:r>
      <w:r w:rsidR="62D0BAA5" w:rsidRPr="3C6AF07C">
        <w:rPr>
          <w:rFonts w:ascii="Calibri" w:eastAsia="Calibri" w:hAnsi="Calibri" w:cs="Calibri"/>
          <w:color w:val="201F1E"/>
        </w:rPr>
        <w:t xml:space="preserve"> This would be a strong argument for requesting an increase in funding from NINDS.</w:t>
      </w:r>
    </w:p>
    <w:p w14:paraId="38A60DD9" w14:textId="37A4218C" w:rsidR="3833C7A6" w:rsidRDefault="3833C7A6" w:rsidP="3C6AF07C">
      <w:pPr>
        <w:pStyle w:val="ListParagraph"/>
        <w:numPr>
          <w:ilvl w:val="0"/>
          <w:numId w:val="1"/>
        </w:numPr>
        <w:rPr>
          <w:color w:val="201F1E"/>
        </w:rPr>
      </w:pPr>
      <w:r w:rsidRPr="3C6AF07C">
        <w:rPr>
          <w:rFonts w:ascii="Calibri" w:eastAsia="Calibri" w:hAnsi="Calibri" w:cs="Calibri"/>
          <w:color w:val="201F1E"/>
        </w:rPr>
        <w:t xml:space="preserve">Sites will meet next Tuesday 4/06 11am PST to discuss changes to protocol for SHR </w:t>
      </w:r>
    </w:p>
    <w:p w14:paraId="309FE7BD" w14:textId="4C60FC23" w:rsidR="3C6AF07C" w:rsidRDefault="3C6AF07C" w:rsidP="3C6AF07C">
      <w:pPr>
        <w:rPr>
          <w:rFonts w:ascii="Calibri" w:eastAsia="Calibri" w:hAnsi="Calibri" w:cs="Calibri"/>
          <w:color w:val="201F1E"/>
        </w:rPr>
      </w:pPr>
    </w:p>
    <w:p w14:paraId="517803AD" w14:textId="401E99A4" w:rsidR="36066276" w:rsidRDefault="36066276" w:rsidP="3C6AF07C">
      <w:pPr>
        <w:rPr>
          <w:rFonts w:ascii="Calibri" w:eastAsia="Calibri" w:hAnsi="Calibri" w:cs="Calibri"/>
          <w:color w:val="2F5496" w:themeColor="accent1" w:themeShade="BF"/>
        </w:rPr>
      </w:pPr>
      <w:r w:rsidRPr="3C6AF07C">
        <w:rPr>
          <w:rFonts w:ascii="Calibri" w:eastAsia="Calibri" w:hAnsi="Calibri" w:cs="Calibri"/>
          <w:color w:val="2F5496" w:themeColor="accent1" w:themeShade="BF"/>
        </w:rPr>
        <w:t xml:space="preserve">Minutes submitted by: Karisma Nagarkatti </w:t>
      </w:r>
    </w:p>
    <w:p w14:paraId="7CAF3D04" w14:textId="46EB7EBB" w:rsidR="36066276" w:rsidRDefault="006B493F" w:rsidP="3C6AF07C">
      <w:pPr>
        <w:rPr>
          <w:rFonts w:ascii="Calibri" w:eastAsia="Calibri" w:hAnsi="Calibri" w:cs="Calibri"/>
          <w:color w:val="201F1E"/>
        </w:rPr>
      </w:pPr>
      <w:ins w:id="0" w:author="KARISMA NAGARKATTI" w:date="2021-04-02T13:30:00Z">
        <w:r>
          <w:rPr>
            <w:rFonts w:ascii="Calibri" w:eastAsia="Calibri" w:hAnsi="Calibri" w:cs="Calibri"/>
            <w:color w:val="201F1E"/>
          </w:rPr>
          <w:t xml:space="preserve">Reviewed </w:t>
        </w:r>
      </w:ins>
      <w:r w:rsidR="36066276" w:rsidRPr="3C6AF07C">
        <w:rPr>
          <w:rFonts w:ascii="Calibri" w:eastAsia="Calibri" w:hAnsi="Calibri" w:cs="Calibri"/>
          <w:color w:val="201F1E"/>
        </w:rPr>
        <w:t xml:space="preserve">by: </w:t>
      </w:r>
      <w:r w:rsidR="00E02E24">
        <w:rPr>
          <w:rFonts w:ascii="Calibri" w:eastAsia="Calibri" w:hAnsi="Calibri" w:cs="Calibri"/>
          <w:color w:val="201F1E"/>
        </w:rPr>
        <w:t>Cenk Ayata</w:t>
      </w:r>
    </w:p>
    <w:p w14:paraId="19E0D2A6" w14:textId="7E1C2798" w:rsidR="3C6AF07C" w:rsidRDefault="3C6AF07C" w:rsidP="3C6AF07C">
      <w:pPr>
        <w:rPr>
          <w:rFonts w:ascii="Calibri" w:eastAsia="Calibri" w:hAnsi="Calibri" w:cs="Calibri"/>
          <w:color w:val="201F1E"/>
        </w:rPr>
      </w:pPr>
    </w:p>
    <w:p w14:paraId="2C078E63" w14:textId="596D6907" w:rsidR="00794D4C" w:rsidRDefault="00794D4C" w:rsidP="70F13484"/>
    <w:sectPr w:rsidR="0079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61774"/>
    <w:multiLevelType w:val="hybridMultilevel"/>
    <w:tmpl w:val="EFFC4A90"/>
    <w:lvl w:ilvl="0" w:tplc="F57ADDA6">
      <w:start w:val="1"/>
      <w:numFmt w:val="decimal"/>
      <w:lvlText w:val="%1."/>
      <w:lvlJc w:val="left"/>
      <w:pPr>
        <w:ind w:left="720" w:hanging="360"/>
      </w:pPr>
    </w:lvl>
    <w:lvl w:ilvl="1" w:tplc="AAF639E8">
      <w:start w:val="1"/>
      <w:numFmt w:val="lowerLetter"/>
      <w:lvlText w:val="%2."/>
      <w:lvlJc w:val="left"/>
      <w:pPr>
        <w:ind w:left="1440" w:hanging="360"/>
      </w:pPr>
    </w:lvl>
    <w:lvl w:ilvl="2" w:tplc="E926D34A">
      <w:start w:val="1"/>
      <w:numFmt w:val="lowerRoman"/>
      <w:lvlText w:val="%3."/>
      <w:lvlJc w:val="right"/>
      <w:pPr>
        <w:ind w:left="2160" w:hanging="180"/>
      </w:pPr>
    </w:lvl>
    <w:lvl w:ilvl="3" w:tplc="723020BC">
      <w:start w:val="1"/>
      <w:numFmt w:val="decimal"/>
      <w:lvlText w:val="%4."/>
      <w:lvlJc w:val="left"/>
      <w:pPr>
        <w:ind w:left="2880" w:hanging="360"/>
      </w:pPr>
    </w:lvl>
    <w:lvl w:ilvl="4" w:tplc="1D7A2B08">
      <w:start w:val="1"/>
      <w:numFmt w:val="lowerLetter"/>
      <w:lvlText w:val="%5."/>
      <w:lvlJc w:val="left"/>
      <w:pPr>
        <w:ind w:left="3600" w:hanging="360"/>
      </w:pPr>
    </w:lvl>
    <w:lvl w:ilvl="5" w:tplc="2F4A7482">
      <w:start w:val="1"/>
      <w:numFmt w:val="lowerRoman"/>
      <w:lvlText w:val="%6."/>
      <w:lvlJc w:val="right"/>
      <w:pPr>
        <w:ind w:left="4320" w:hanging="180"/>
      </w:pPr>
    </w:lvl>
    <w:lvl w:ilvl="6" w:tplc="031A6D7E">
      <w:start w:val="1"/>
      <w:numFmt w:val="decimal"/>
      <w:lvlText w:val="%7."/>
      <w:lvlJc w:val="left"/>
      <w:pPr>
        <w:ind w:left="5040" w:hanging="360"/>
      </w:pPr>
    </w:lvl>
    <w:lvl w:ilvl="7" w:tplc="0B6C696C">
      <w:start w:val="1"/>
      <w:numFmt w:val="lowerLetter"/>
      <w:lvlText w:val="%8."/>
      <w:lvlJc w:val="left"/>
      <w:pPr>
        <w:ind w:left="5760" w:hanging="360"/>
      </w:pPr>
    </w:lvl>
    <w:lvl w:ilvl="8" w:tplc="B144F616">
      <w:start w:val="1"/>
      <w:numFmt w:val="lowerRoman"/>
      <w:lvlText w:val="%9."/>
      <w:lvlJc w:val="right"/>
      <w:pPr>
        <w:ind w:left="6480" w:hanging="180"/>
      </w:pPr>
    </w:lvl>
  </w:abstractNum>
  <w:abstractNum w:abstractNumId="1" w15:restartNumberingAfterBreak="0">
    <w:nsid w:val="57D82EE6"/>
    <w:multiLevelType w:val="multilevel"/>
    <w:tmpl w:val="EB4421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6E0A493D"/>
    <w:multiLevelType w:val="multilevel"/>
    <w:tmpl w:val="D0C47D9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6ED5207F"/>
    <w:multiLevelType w:val="hybridMultilevel"/>
    <w:tmpl w:val="AAA6331C"/>
    <w:lvl w:ilvl="0" w:tplc="2AD0F77E">
      <w:start w:val="1"/>
      <w:numFmt w:val="decimal"/>
      <w:lvlText w:val="%1)"/>
      <w:lvlJc w:val="left"/>
      <w:pPr>
        <w:ind w:left="720" w:hanging="360"/>
      </w:pPr>
    </w:lvl>
    <w:lvl w:ilvl="1" w:tplc="52BC870E">
      <w:start w:val="1"/>
      <w:numFmt w:val="lowerLetter"/>
      <w:lvlText w:val="%2)"/>
      <w:lvlJc w:val="left"/>
      <w:pPr>
        <w:ind w:left="1440" w:hanging="360"/>
      </w:pPr>
    </w:lvl>
    <w:lvl w:ilvl="2" w:tplc="C838C3EE">
      <w:start w:val="1"/>
      <w:numFmt w:val="lowerRoman"/>
      <w:lvlText w:val="%3)"/>
      <w:lvlJc w:val="right"/>
      <w:pPr>
        <w:ind w:left="2160" w:hanging="180"/>
      </w:pPr>
    </w:lvl>
    <w:lvl w:ilvl="3" w:tplc="238031B8">
      <w:start w:val="1"/>
      <w:numFmt w:val="decimal"/>
      <w:lvlText w:val="(%4)"/>
      <w:lvlJc w:val="left"/>
      <w:pPr>
        <w:ind w:left="2880" w:hanging="360"/>
      </w:pPr>
    </w:lvl>
    <w:lvl w:ilvl="4" w:tplc="ED50DA70">
      <w:start w:val="1"/>
      <w:numFmt w:val="lowerLetter"/>
      <w:lvlText w:val="(%5)"/>
      <w:lvlJc w:val="left"/>
      <w:pPr>
        <w:ind w:left="3600" w:hanging="360"/>
      </w:pPr>
    </w:lvl>
    <w:lvl w:ilvl="5" w:tplc="B5A27954">
      <w:start w:val="1"/>
      <w:numFmt w:val="lowerRoman"/>
      <w:lvlText w:val="(%6)"/>
      <w:lvlJc w:val="right"/>
      <w:pPr>
        <w:ind w:left="4320" w:hanging="180"/>
      </w:pPr>
    </w:lvl>
    <w:lvl w:ilvl="6" w:tplc="1DEAE126">
      <w:start w:val="1"/>
      <w:numFmt w:val="decimal"/>
      <w:lvlText w:val="%7."/>
      <w:lvlJc w:val="left"/>
      <w:pPr>
        <w:ind w:left="5040" w:hanging="360"/>
      </w:pPr>
    </w:lvl>
    <w:lvl w:ilvl="7" w:tplc="00A6222A">
      <w:start w:val="1"/>
      <w:numFmt w:val="lowerLetter"/>
      <w:lvlText w:val="%8."/>
      <w:lvlJc w:val="left"/>
      <w:pPr>
        <w:ind w:left="5760" w:hanging="360"/>
      </w:pPr>
    </w:lvl>
    <w:lvl w:ilvl="8" w:tplc="0A3AAA96">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ISMA NAGARKATTI">
    <w15:presenceInfo w15:providerId="Windows Live" w15:userId="6b405ddba2399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8ADAA3"/>
    <w:rsid w:val="00050406"/>
    <w:rsid w:val="000D401E"/>
    <w:rsid w:val="00115E51"/>
    <w:rsid w:val="0050EA47"/>
    <w:rsid w:val="00575BB4"/>
    <w:rsid w:val="006B493F"/>
    <w:rsid w:val="00794D4C"/>
    <w:rsid w:val="00D30409"/>
    <w:rsid w:val="00DAF18F"/>
    <w:rsid w:val="00E02E24"/>
    <w:rsid w:val="00F954CA"/>
    <w:rsid w:val="0185A84C"/>
    <w:rsid w:val="019C63C8"/>
    <w:rsid w:val="01A4514E"/>
    <w:rsid w:val="01B58C25"/>
    <w:rsid w:val="01B62840"/>
    <w:rsid w:val="01D96299"/>
    <w:rsid w:val="01E1501F"/>
    <w:rsid w:val="022FB0C5"/>
    <w:rsid w:val="02B40945"/>
    <w:rsid w:val="02BB39A3"/>
    <w:rsid w:val="039FFB55"/>
    <w:rsid w:val="03BECA3A"/>
    <w:rsid w:val="041ABC45"/>
    <w:rsid w:val="043E564B"/>
    <w:rsid w:val="0448453C"/>
    <w:rsid w:val="05189858"/>
    <w:rsid w:val="05360913"/>
    <w:rsid w:val="05515984"/>
    <w:rsid w:val="0588F810"/>
    <w:rsid w:val="05B68CA6"/>
    <w:rsid w:val="05F7E85C"/>
    <w:rsid w:val="05FB1697"/>
    <w:rsid w:val="065D6150"/>
    <w:rsid w:val="067A361B"/>
    <w:rsid w:val="068C97BE"/>
    <w:rsid w:val="06FBCA47"/>
    <w:rsid w:val="07C03B2C"/>
    <w:rsid w:val="08D12804"/>
    <w:rsid w:val="08E60374"/>
    <w:rsid w:val="0909D9E8"/>
    <w:rsid w:val="090AE280"/>
    <w:rsid w:val="095600DC"/>
    <w:rsid w:val="097D238C"/>
    <w:rsid w:val="0A1E422B"/>
    <w:rsid w:val="0A4C549C"/>
    <w:rsid w:val="0A70D56C"/>
    <w:rsid w:val="0A7A6BE7"/>
    <w:rsid w:val="0A896963"/>
    <w:rsid w:val="0ADDDA7A"/>
    <w:rsid w:val="0B43460E"/>
    <w:rsid w:val="0B4B3394"/>
    <w:rsid w:val="0B5C62D8"/>
    <w:rsid w:val="0B7FF80A"/>
    <w:rsid w:val="0B845C70"/>
    <w:rsid w:val="0BC1AC18"/>
    <w:rsid w:val="0C25CE2A"/>
    <w:rsid w:val="0CC5FD1B"/>
    <w:rsid w:val="0D5771CE"/>
    <w:rsid w:val="0DAB98E7"/>
    <w:rsid w:val="0DE53891"/>
    <w:rsid w:val="0E7AE6D0"/>
    <w:rsid w:val="0E8CC4B2"/>
    <w:rsid w:val="0ECA3611"/>
    <w:rsid w:val="0F0D5494"/>
    <w:rsid w:val="0FAF8455"/>
    <w:rsid w:val="10380982"/>
    <w:rsid w:val="108AE244"/>
    <w:rsid w:val="10C03EBC"/>
    <w:rsid w:val="1154F0F2"/>
    <w:rsid w:val="11A0F784"/>
    <w:rsid w:val="11F773E9"/>
    <w:rsid w:val="1208AEC0"/>
    <w:rsid w:val="12CF214C"/>
    <w:rsid w:val="12D01007"/>
    <w:rsid w:val="12FE2CE5"/>
    <w:rsid w:val="13007B51"/>
    <w:rsid w:val="136184BA"/>
    <w:rsid w:val="1365E91A"/>
    <w:rsid w:val="13678050"/>
    <w:rsid w:val="13767459"/>
    <w:rsid w:val="1491AAC8"/>
    <w:rsid w:val="14C2EE5B"/>
    <w:rsid w:val="14D2F9E6"/>
    <w:rsid w:val="152F14AB"/>
    <w:rsid w:val="155C9193"/>
    <w:rsid w:val="159CB5E3"/>
    <w:rsid w:val="15C73102"/>
    <w:rsid w:val="15CCB070"/>
    <w:rsid w:val="15CD2FF6"/>
    <w:rsid w:val="162CA9F6"/>
    <w:rsid w:val="16310077"/>
    <w:rsid w:val="165A1452"/>
    <w:rsid w:val="173025DB"/>
    <w:rsid w:val="1761F35A"/>
    <w:rsid w:val="18078DE8"/>
    <w:rsid w:val="18DBD6D7"/>
    <w:rsid w:val="191669B2"/>
    <w:rsid w:val="19415003"/>
    <w:rsid w:val="198512B9"/>
    <w:rsid w:val="19C586FD"/>
    <w:rsid w:val="19DD0ABD"/>
    <w:rsid w:val="1A120806"/>
    <w:rsid w:val="1A4BFB09"/>
    <w:rsid w:val="1A97F79F"/>
    <w:rsid w:val="1AE7B5FB"/>
    <w:rsid w:val="1B9668A9"/>
    <w:rsid w:val="1CCD96A8"/>
    <w:rsid w:val="1CF53A39"/>
    <w:rsid w:val="1CFFC986"/>
    <w:rsid w:val="1D0E6296"/>
    <w:rsid w:val="1D636FC1"/>
    <w:rsid w:val="1D7829AE"/>
    <w:rsid w:val="1DFC5BD0"/>
    <w:rsid w:val="1E0EC17E"/>
    <w:rsid w:val="1E36EEAB"/>
    <w:rsid w:val="1E775C19"/>
    <w:rsid w:val="1E98F820"/>
    <w:rsid w:val="1F7392B6"/>
    <w:rsid w:val="1FB09187"/>
    <w:rsid w:val="1FDE282D"/>
    <w:rsid w:val="201BCA03"/>
    <w:rsid w:val="20377F75"/>
    <w:rsid w:val="20637C13"/>
    <w:rsid w:val="2071C752"/>
    <w:rsid w:val="20E16F22"/>
    <w:rsid w:val="21687EA2"/>
    <w:rsid w:val="21BD3CAB"/>
    <w:rsid w:val="21C8AB5C"/>
    <w:rsid w:val="2205F237"/>
    <w:rsid w:val="226E9BE0"/>
    <w:rsid w:val="232D60DD"/>
    <w:rsid w:val="235E78CC"/>
    <w:rsid w:val="2385CE0E"/>
    <w:rsid w:val="23AAD25B"/>
    <w:rsid w:val="24953D81"/>
    <w:rsid w:val="25453875"/>
    <w:rsid w:val="25E2C6C0"/>
    <w:rsid w:val="25E72B2C"/>
    <w:rsid w:val="260E9834"/>
    <w:rsid w:val="261EFCA7"/>
    <w:rsid w:val="261FD30B"/>
    <w:rsid w:val="271ACE9A"/>
    <w:rsid w:val="2729A7E5"/>
    <w:rsid w:val="27A6A9A9"/>
    <w:rsid w:val="27CBA0AE"/>
    <w:rsid w:val="280CBDF4"/>
    <w:rsid w:val="281F1F97"/>
    <w:rsid w:val="28B567BE"/>
    <w:rsid w:val="2944C5C8"/>
    <w:rsid w:val="294638F6"/>
    <w:rsid w:val="294B2B4C"/>
    <w:rsid w:val="29C4029F"/>
    <w:rsid w:val="2AC035B9"/>
    <w:rsid w:val="2AE20957"/>
    <w:rsid w:val="2AE88A84"/>
    <w:rsid w:val="2B5001B4"/>
    <w:rsid w:val="2B78C080"/>
    <w:rsid w:val="2BAC2B70"/>
    <w:rsid w:val="2BC0B822"/>
    <w:rsid w:val="2C1C2C23"/>
    <w:rsid w:val="2C65D953"/>
    <w:rsid w:val="2C8C534B"/>
    <w:rsid w:val="2D248660"/>
    <w:rsid w:val="2E5A23AC"/>
    <w:rsid w:val="2EA72E64"/>
    <w:rsid w:val="2F4760F9"/>
    <w:rsid w:val="2FB57A7A"/>
    <w:rsid w:val="2FF2AF0A"/>
    <w:rsid w:val="306C3E9C"/>
    <w:rsid w:val="30BC6CEE"/>
    <w:rsid w:val="312586E1"/>
    <w:rsid w:val="31514ADB"/>
    <w:rsid w:val="3166C367"/>
    <w:rsid w:val="3212C1D4"/>
    <w:rsid w:val="333B0AB2"/>
    <w:rsid w:val="33539C8C"/>
    <w:rsid w:val="337A9F87"/>
    <w:rsid w:val="338AB701"/>
    <w:rsid w:val="33BF8BDE"/>
    <w:rsid w:val="33DAFED4"/>
    <w:rsid w:val="33F25254"/>
    <w:rsid w:val="33FF1CB1"/>
    <w:rsid w:val="347DB2E3"/>
    <w:rsid w:val="35858146"/>
    <w:rsid w:val="36066276"/>
    <w:rsid w:val="3696F0AC"/>
    <w:rsid w:val="36A0F365"/>
    <w:rsid w:val="36B24049"/>
    <w:rsid w:val="36BD891A"/>
    <w:rsid w:val="37ADE52F"/>
    <w:rsid w:val="37C08C5F"/>
    <w:rsid w:val="37D1C736"/>
    <w:rsid w:val="37F5787D"/>
    <w:rsid w:val="3833C7A6"/>
    <w:rsid w:val="38B94BDB"/>
    <w:rsid w:val="38E83307"/>
    <w:rsid w:val="38F57D85"/>
    <w:rsid w:val="39299A98"/>
    <w:rsid w:val="3A066602"/>
    <w:rsid w:val="3AC3BD27"/>
    <w:rsid w:val="3B131BA1"/>
    <w:rsid w:val="3BD15B5E"/>
    <w:rsid w:val="3C0433AE"/>
    <w:rsid w:val="3C6AF07C"/>
    <w:rsid w:val="3C6E6540"/>
    <w:rsid w:val="3CA53859"/>
    <w:rsid w:val="3CC79C06"/>
    <w:rsid w:val="3E0409E9"/>
    <w:rsid w:val="3E2FCDE3"/>
    <w:rsid w:val="3EC53FB4"/>
    <w:rsid w:val="3F1FBA9D"/>
    <w:rsid w:val="3F9FDA4A"/>
    <w:rsid w:val="40611015"/>
    <w:rsid w:val="40E6B26D"/>
    <w:rsid w:val="4154C775"/>
    <w:rsid w:val="42A6303F"/>
    <w:rsid w:val="42D77B0C"/>
    <w:rsid w:val="42E0C31A"/>
    <w:rsid w:val="42E8B5E3"/>
    <w:rsid w:val="431D3CFA"/>
    <w:rsid w:val="433CECD6"/>
    <w:rsid w:val="438667D5"/>
    <w:rsid w:val="43E26227"/>
    <w:rsid w:val="44525A76"/>
    <w:rsid w:val="44B419C4"/>
    <w:rsid w:val="455C65DC"/>
    <w:rsid w:val="45F32273"/>
    <w:rsid w:val="45F7ED60"/>
    <w:rsid w:val="4633ADEE"/>
    <w:rsid w:val="466C0097"/>
    <w:rsid w:val="466E19D6"/>
    <w:rsid w:val="46D87B8D"/>
    <w:rsid w:val="47428316"/>
    <w:rsid w:val="47AAEC2F"/>
    <w:rsid w:val="48129B79"/>
    <w:rsid w:val="4812C1E6"/>
    <w:rsid w:val="483615C3"/>
    <w:rsid w:val="487006C1"/>
    <w:rsid w:val="48744BEE"/>
    <w:rsid w:val="4930CDE9"/>
    <w:rsid w:val="4972808A"/>
    <w:rsid w:val="4A0938C7"/>
    <w:rsid w:val="4A101C4F"/>
    <w:rsid w:val="4AC8D116"/>
    <w:rsid w:val="4AEAB6E5"/>
    <w:rsid w:val="4B3ECA1E"/>
    <w:rsid w:val="4BC5150D"/>
    <w:rsid w:val="4BEF6CAE"/>
    <w:rsid w:val="4C40EE1B"/>
    <w:rsid w:val="4C7F74EE"/>
    <w:rsid w:val="4CED4303"/>
    <w:rsid w:val="4D10E9A1"/>
    <w:rsid w:val="4D84BBE2"/>
    <w:rsid w:val="4E1D7C39"/>
    <w:rsid w:val="4E2257A7"/>
    <w:rsid w:val="4F89E0CA"/>
    <w:rsid w:val="4FA04227"/>
    <w:rsid w:val="4FE80A5B"/>
    <w:rsid w:val="506FCF2B"/>
    <w:rsid w:val="5078E248"/>
    <w:rsid w:val="50BF52ED"/>
    <w:rsid w:val="50C95FF9"/>
    <w:rsid w:val="512F677A"/>
    <w:rsid w:val="5151CE75"/>
    <w:rsid w:val="51B32709"/>
    <w:rsid w:val="51C1A734"/>
    <w:rsid w:val="51C6359B"/>
    <w:rsid w:val="5208A30C"/>
    <w:rsid w:val="52130440"/>
    <w:rsid w:val="52B00BC0"/>
    <w:rsid w:val="5449003C"/>
    <w:rsid w:val="54A2D402"/>
    <w:rsid w:val="54D32FFC"/>
    <w:rsid w:val="556BF753"/>
    <w:rsid w:val="557D2697"/>
    <w:rsid w:val="558B7870"/>
    <w:rsid w:val="558F4BE3"/>
    <w:rsid w:val="55D66874"/>
    <w:rsid w:val="55EC7DE0"/>
    <w:rsid w:val="56D6658F"/>
    <w:rsid w:val="5711B810"/>
    <w:rsid w:val="5758DDD6"/>
    <w:rsid w:val="57BB4EE3"/>
    <w:rsid w:val="5820BE82"/>
    <w:rsid w:val="58309BF2"/>
    <w:rsid w:val="5858964B"/>
    <w:rsid w:val="58927002"/>
    <w:rsid w:val="59EB0B64"/>
    <w:rsid w:val="5A377AF0"/>
    <w:rsid w:val="5A880558"/>
    <w:rsid w:val="5A8C69C4"/>
    <w:rsid w:val="5AEA27A0"/>
    <w:rsid w:val="5B48A59F"/>
    <w:rsid w:val="5B6BAFAA"/>
    <w:rsid w:val="5BFF0F4B"/>
    <w:rsid w:val="5C1C496A"/>
    <w:rsid w:val="5C42D0C9"/>
    <w:rsid w:val="5C8ED75B"/>
    <w:rsid w:val="5CA49896"/>
    <w:rsid w:val="5CF4E5D9"/>
    <w:rsid w:val="5D57ED44"/>
    <w:rsid w:val="5DE7526C"/>
    <w:rsid w:val="5E5A23D9"/>
    <w:rsid w:val="5E7D51F6"/>
    <w:rsid w:val="5E995179"/>
    <w:rsid w:val="5F03A198"/>
    <w:rsid w:val="5FCC21DE"/>
    <w:rsid w:val="6030F42D"/>
    <w:rsid w:val="60BF1EBD"/>
    <w:rsid w:val="60D2806E"/>
    <w:rsid w:val="60DA6DF4"/>
    <w:rsid w:val="61138111"/>
    <w:rsid w:val="61EA6B1E"/>
    <w:rsid w:val="6219E0B7"/>
    <w:rsid w:val="621E2C4F"/>
    <w:rsid w:val="623151FE"/>
    <w:rsid w:val="624A7A5B"/>
    <w:rsid w:val="62639725"/>
    <w:rsid w:val="62D0BAA5"/>
    <w:rsid w:val="632FA49C"/>
    <w:rsid w:val="633853FD"/>
    <w:rsid w:val="636213C2"/>
    <w:rsid w:val="6429413A"/>
    <w:rsid w:val="64AFAA7B"/>
    <w:rsid w:val="65465433"/>
    <w:rsid w:val="66438D56"/>
    <w:rsid w:val="667ED730"/>
    <w:rsid w:val="6715FDF8"/>
    <w:rsid w:val="679ADB04"/>
    <w:rsid w:val="67E74B3D"/>
    <w:rsid w:val="686A0C23"/>
    <w:rsid w:val="68C028E0"/>
    <w:rsid w:val="68D2D8A9"/>
    <w:rsid w:val="68EA3BA7"/>
    <w:rsid w:val="68FABBBB"/>
    <w:rsid w:val="693621E8"/>
    <w:rsid w:val="697B2E18"/>
    <w:rsid w:val="69A1B23A"/>
    <w:rsid w:val="69CF4362"/>
    <w:rsid w:val="69ED7030"/>
    <w:rsid w:val="69FB6D6D"/>
    <w:rsid w:val="6A4F8B5A"/>
    <w:rsid w:val="6AB90A72"/>
    <w:rsid w:val="6B16FE79"/>
    <w:rsid w:val="6B257804"/>
    <w:rsid w:val="6B337541"/>
    <w:rsid w:val="6B765E7D"/>
    <w:rsid w:val="6C153315"/>
    <w:rsid w:val="6C66ADBE"/>
    <w:rsid w:val="6C9F69CB"/>
    <w:rsid w:val="6CE682AF"/>
    <w:rsid w:val="6D0BD4B7"/>
    <w:rsid w:val="6D5572FB"/>
    <w:rsid w:val="6D7CEBEC"/>
    <w:rsid w:val="6E4E9F3B"/>
    <w:rsid w:val="6E568CC1"/>
    <w:rsid w:val="6E938B92"/>
    <w:rsid w:val="6EA28D22"/>
    <w:rsid w:val="6F0FD506"/>
    <w:rsid w:val="6F6B08E0"/>
    <w:rsid w:val="6FF25D22"/>
    <w:rsid w:val="70C33D37"/>
    <w:rsid w:val="70F13484"/>
    <w:rsid w:val="7101CC95"/>
    <w:rsid w:val="713767FD"/>
    <w:rsid w:val="7158C2BF"/>
    <w:rsid w:val="716CDA9E"/>
    <w:rsid w:val="719F685A"/>
    <w:rsid w:val="721787BC"/>
    <w:rsid w:val="72759001"/>
    <w:rsid w:val="728C621F"/>
    <w:rsid w:val="72DEC185"/>
    <w:rsid w:val="7322105E"/>
    <w:rsid w:val="735F0F2F"/>
    <w:rsid w:val="735FA388"/>
    <w:rsid w:val="7398D23E"/>
    <w:rsid w:val="73C3121B"/>
    <w:rsid w:val="73D885E0"/>
    <w:rsid w:val="73E5FD1D"/>
    <w:rsid w:val="73FC6E86"/>
    <w:rsid w:val="742044FA"/>
    <w:rsid w:val="74320267"/>
    <w:rsid w:val="74932A7E"/>
    <w:rsid w:val="74AD846C"/>
    <w:rsid w:val="74D7091C"/>
    <w:rsid w:val="7502CD16"/>
    <w:rsid w:val="757813D2"/>
    <w:rsid w:val="758F9CA2"/>
    <w:rsid w:val="766AEBF7"/>
    <w:rsid w:val="7685751A"/>
    <w:rsid w:val="772C21C2"/>
    <w:rsid w:val="77340F48"/>
    <w:rsid w:val="77454A1F"/>
    <w:rsid w:val="77F58181"/>
    <w:rsid w:val="7861BF0E"/>
    <w:rsid w:val="796A1030"/>
    <w:rsid w:val="79993F68"/>
    <w:rsid w:val="79C151C9"/>
    <w:rsid w:val="7A0D9287"/>
    <w:rsid w:val="7A3A2893"/>
    <w:rsid w:val="7A7222A7"/>
    <w:rsid w:val="7A8ADAA3"/>
    <w:rsid w:val="7A8F867E"/>
    <w:rsid w:val="7A977404"/>
    <w:rsid w:val="7B578577"/>
    <w:rsid w:val="7BA5CA0E"/>
    <w:rsid w:val="7C2DF1B9"/>
    <w:rsid w:val="7C447F3C"/>
    <w:rsid w:val="7C54A33E"/>
    <w:rsid w:val="7C7CAF79"/>
    <w:rsid w:val="7C8113DF"/>
    <w:rsid w:val="7C88473B"/>
    <w:rsid w:val="7C8E31B9"/>
    <w:rsid w:val="7CAC01EA"/>
    <w:rsid w:val="7D0DDEFB"/>
    <w:rsid w:val="7D624219"/>
    <w:rsid w:val="7E47A0C2"/>
    <w:rsid w:val="7E64C305"/>
    <w:rsid w:val="7E9086FF"/>
    <w:rsid w:val="7ED10092"/>
    <w:rsid w:val="7F62F7A1"/>
    <w:rsid w:val="7FFE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DAA3"/>
  <w15:chartTrackingRefBased/>
  <w15:docId w15:val="{6E0ACAD7-D48C-43D4-93F0-39DA033F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Karisma A Nagarkatti</dc:creator>
  <cp:keywords/>
  <dc:description/>
  <cp:lastModifiedBy>KARISMA NAGARKATTI</cp:lastModifiedBy>
  <cp:revision>2</cp:revision>
  <dcterms:created xsi:type="dcterms:W3CDTF">2021-04-02T20:31:00Z</dcterms:created>
  <dcterms:modified xsi:type="dcterms:W3CDTF">2021-04-02T20:31:00Z</dcterms:modified>
</cp:coreProperties>
</file>