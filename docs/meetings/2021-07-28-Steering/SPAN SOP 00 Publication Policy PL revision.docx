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1904B" w14:textId="358B03C3" w:rsidR="00DB67C2" w:rsidRPr="00DB67C2" w:rsidRDefault="00DB67C2" w:rsidP="0487DED6">
      <w:pPr>
        <w:pStyle w:val="BodyText"/>
        <w:tabs>
          <w:tab w:val="left" w:pos="9450"/>
        </w:tabs>
        <w:ind w:right="-720"/>
        <w:rPr>
          <w:rFonts w:ascii="Times New Roman" w:hAnsi="Times New Roman"/>
          <w:i/>
          <w:iCs/>
          <w:sz w:val="18"/>
          <w:szCs w:val="18"/>
        </w:rPr>
      </w:pPr>
    </w:p>
    <w:p w14:paraId="54F94CB6" w14:textId="77777777" w:rsidR="00F76EB0" w:rsidRDefault="00F76EB0" w:rsidP="00DB67C2">
      <w:pPr>
        <w:pStyle w:val="style27"/>
        <w:spacing w:before="0" w:after="0"/>
        <w:jc w:val="center"/>
        <w:rPr>
          <w:rStyle w:val="Strong"/>
          <w:rFonts w:ascii="Arial" w:hAnsi="Arial" w:cs="Arial"/>
          <w:kern w:val="16"/>
          <w:sz w:val="24"/>
          <w:szCs w:val="24"/>
          <w:lang w:val="en"/>
        </w:rPr>
      </w:pPr>
    </w:p>
    <w:p w14:paraId="4DC927BB" w14:textId="499E6E41" w:rsidR="00DB67C2" w:rsidRDefault="00153E5E" w:rsidP="00BC06D5">
      <w:pPr>
        <w:pStyle w:val="style27"/>
        <w:spacing w:before="0" w:after="0"/>
        <w:jc w:val="center"/>
        <w:outlineLvl w:val="0"/>
        <w:rPr>
          <w:rStyle w:val="Strong"/>
          <w:rFonts w:ascii="Arial" w:hAnsi="Arial" w:cs="Arial"/>
          <w:kern w:val="16"/>
          <w:sz w:val="24"/>
          <w:szCs w:val="24"/>
          <w:lang w:val="en"/>
        </w:rPr>
      </w:pPr>
      <w:r>
        <w:rPr>
          <w:rStyle w:val="Strong"/>
          <w:rFonts w:ascii="Arial" w:hAnsi="Arial" w:cs="Arial"/>
          <w:kern w:val="16"/>
          <w:sz w:val="24"/>
          <w:szCs w:val="24"/>
          <w:lang w:val="en"/>
        </w:rPr>
        <w:t xml:space="preserve">SPAN </w:t>
      </w:r>
      <w:r w:rsidR="00DB67C2" w:rsidRPr="002968F3">
        <w:rPr>
          <w:rStyle w:val="Strong"/>
          <w:rFonts w:ascii="Arial" w:hAnsi="Arial" w:cs="Arial"/>
          <w:kern w:val="16"/>
          <w:sz w:val="24"/>
          <w:szCs w:val="24"/>
          <w:lang w:val="en"/>
        </w:rPr>
        <w:t xml:space="preserve">STANDARD OPERATING PROCEDURE </w:t>
      </w:r>
    </w:p>
    <w:p w14:paraId="39060FA5" w14:textId="77777777" w:rsidR="00C60D40" w:rsidRDefault="006C417B" w:rsidP="00DB67C2">
      <w:pPr>
        <w:rPr>
          <w:rFonts w:ascii="Arial" w:hAnsi="Arial" w:cs="Arial"/>
          <w:sz w:val="20"/>
        </w:rPr>
      </w:pPr>
      <w:r>
        <w:rPr>
          <w:rFonts w:ascii="Arial" w:hAnsi="Arial" w:cs="Arial"/>
          <w:sz w:val="20"/>
        </w:rPr>
        <w:t xml:space="preserve"> </w:t>
      </w:r>
    </w:p>
    <w:tbl>
      <w:tblPr>
        <w:tblW w:w="5000" w:type="pct"/>
        <w:tblCellSpacing w:w="20" w:type="dxa"/>
        <w:tblInd w:w="180" w:type="dxa"/>
        <w:tblBorders>
          <w:insideH w:val="single" w:sz="8" w:space="0" w:color="auto"/>
          <w:insideV w:val="single" w:sz="8" w:space="0" w:color="auto"/>
        </w:tblBorders>
        <w:shd w:val="clear" w:color="auto" w:fill="CCFFCC"/>
        <w:tblLayout w:type="fixed"/>
        <w:tblCellMar>
          <w:left w:w="0" w:type="dxa"/>
          <w:right w:w="0" w:type="dxa"/>
        </w:tblCellMar>
        <w:tblLook w:val="0000" w:firstRow="0" w:lastRow="0" w:firstColumn="0" w:lastColumn="0" w:noHBand="0" w:noVBand="0"/>
      </w:tblPr>
      <w:tblGrid>
        <w:gridCol w:w="1080"/>
        <w:gridCol w:w="8280"/>
      </w:tblGrid>
      <w:tr w:rsidR="001B541C" w:rsidRPr="008B086F" w14:paraId="2B487EA6" w14:textId="77777777" w:rsidTr="001B541C">
        <w:trPr>
          <w:trHeight w:val="626"/>
          <w:tblCellSpacing w:w="20" w:type="dxa"/>
        </w:trPr>
        <w:tc>
          <w:tcPr>
            <w:tcW w:w="545" w:type="pct"/>
            <w:shd w:val="clear" w:color="auto" w:fill="CCFFCC"/>
            <w:tcMar>
              <w:top w:w="72" w:type="dxa"/>
              <w:left w:w="120" w:type="dxa"/>
              <w:bottom w:w="72" w:type="dxa"/>
              <w:right w:w="120" w:type="dxa"/>
            </w:tcMar>
            <w:vAlign w:val="center"/>
          </w:tcPr>
          <w:p w14:paraId="3892F732" w14:textId="77777777" w:rsidR="00C60D40" w:rsidRPr="008B086F" w:rsidRDefault="00C60D40" w:rsidP="00FD386D">
            <w:pPr>
              <w:jc w:val="center"/>
              <w:rPr>
                <w:rFonts w:ascii="Arial" w:hAnsi="Arial" w:cs="Arial"/>
                <w:b/>
                <w:bCs/>
                <w:kern w:val="16"/>
                <w:sz w:val="20"/>
              </w:rPr>
            </w:pPr>
            <w:r w:rsidRPr="008B086F">
              <w:rPr>
                <w:rFonts w:ascii="Arial" w:hAnsi="Arial" w:cs="Arial"/>
                <w:b/>
                <w:bCs/>
                <w:kern w:val="16"/>
                <w:sz w:val="20"/>
              </w:rPr>
              <w:t>#1</w:t>
            </w:r>
          </w:p>
        </w:tc>
        <w:tc>
          <w:tcPr>
            <w:tcW w:w="4391" w:type="pct"/>
            <w:shd w:val="clear" w:color="auto" w:fill="CCFFCC"/>
            <w:tcMar>
              <w:top w:w="72" w:type="dxa"/>
              <w:left w:w="120" w:type="dxa"/>
              <w:bottom w:w="72" w:type="dxa"/>
              <w:right w:w="120" w:type="dxa"/>
            </w:tcMar>
            <w:vAlign w:val="center"/>
          </w:tcPr>
          <w:p w14:paraId="7922133A" w14:textId="6FC3A1DF" w:rsidR="00C60D40" w:rsidRPr="008B086F" w:rsidRDefault="00B90E36" w:rsidP="001E795D">
            <w:pPr>
              <w:ind w:left="2475" w:hanging="2475"/>
              <w:rPr>
                <w:rStyle w:val="Strong"/>
                <w:rFonts w:ascii="Arial" w:hAnsi="Arial" w:cs="Arial"/>
                <w:kern w:val="16"/>
                <w:sz w:val="20"/>
              </w:rPr>
            </w:pPr>
            <w:r w:rsidRPr="008B086F">
              <w:rPr>
                <w:rStyle w:val="Strong"/>
                <w:rFonts w:ascii="Arial" w:hAnsi="Arial" w:cs="Arial"/>
                <w:kern w:val="16"/>
                <w:sz w:val="20"/>
              </w:rPr>
              <w:t>INFORMATION</w:t>
            </w:r>
          </w:p>
        </w:tc>
      </w:tr>
    </w:tbl>
    <w:p w14:paraId="172F7369" w14:textId="77777777" w:rsidR="00DB67C2" w:rsidRPr="008B086F" w:rsidRDefault="00DB67C2" w:rsidP="00DB67C2">
      <w:pPr>
        <w:rPr>
          <w:rFonts w:ascii="Arial" w:hAnsi="Arial" w:cs="Arial"/>
          <w:vanish/>
          <w:kern w:val="16"/>
          <w:sz w:val="20"/>
          <w:lang w:val="en"/>
        </w:rPr>
      </w:pPr>
    </w:p>
    <w:tbl>
      <w:tblPr>
        <w:tblW w:w="4957" w:type="pct"/>
        <w:tblCellSpacing w:w="20" w:type="dxa"/>
        <w:tblInd w:w="180" w:type="dxa"/>
        <w:shd w:val="clear" w:color="auto" w:fill="FFFFFF"/>
        <w:tblLayout w:type="fixed"/>
        <w:tblCellMar>
          <w:left w:w="0" w:type="dxa"/>
          <w:right w:w="0" w:type="dxa"/>
        </w:tblCellMar>
        <w:tblLook w:val="0000" w:firstRow="0" w:lastRow="0" w:firstColumn="0" w:lastColumn="0" w:noHBand="0" w:noVBand="0"/>
      </w:tblPr>
      <w:tblGrid>
        <w:gridCol w:w="1052"/>
        <w:gridCol w:w="4295"/>
        <w:gridCol w:w="3913"/>
      </w:tblGrid>
      <w:tr w:rsidR="001B541C" w:rsidRPr="008B086F" w14:paraId="100961DB" w14:textId="77777777" w:rsidTr="009C0C85">
        <w:trPr>
          <w:tblCellSpacing w:w="20" w:type="dxa"/>
        </w:trPr>
        <w:tc>
          <w:tcPr>
            <w:tcW w:w="2858" w:type="pct"/>
            <w:gridSpan w:val="2"/>
            <w:tcBorders>
              <w:top w:val="single" w:sz="8" w:space="0" w:color="auto"/>
              <w:left w:val="single" w:sz="8" w:space="0" w:color="auto"/>
              <w:bottom w:val="single" w:sz="8" w:space="0" w:color="auto"/>
              <w:right w:val="single" w:sz="8" w:space="0" w:color="auto"/>
            </w:tcBorders>
            <w:shd w:val="clear" w:color="auto" w:fill="auto"/>
            <w:tcMar>
              <w:top w:w="72" w:type="dxa"/>
              <w:left w:w="120" w:type="dxa"/>
              <w:bottom w:w="72" w:type="dxa"/>
              <w:right w:w="120" w:type="dxa"/>
            </w:tcMar>
            <w:vAlign w:val="center"/>
          </w:tcPr>
          <w:p w14:paraId="126B331A" w14:textId="77777777" w:rsidR="00DB67C2" w:rsidRPr="008B086F" w:rsidRDefault="00DB67C2" w:rsidP="00294051">
            <w:pPr>
              <w:rPr>
                <w:rFonts w:ascii="Arial" w:hAnsi="Arial" w:cs="Arial"/>
                <w:b/>
                <w:kern w:val="16"/>
                <w:sz w:val="20"/>
              </w:rPr>
            </w:pPr>
            <w:r w:rsidRPr="008B086F">
              <w:rPr>
                <w:rFonts w:ascii="Arial" w:hAnsi="Arial" w:cs="Arial"/>
                <w:b/>
                <w:kern w:val="16"/>
                <w:sz w:val="20"/>
              </w:rPr>
              <w:t>Procedure Title</w:t>
            </w:r>
          </w:p>
        </w:tc>
        <w:tc>
          <w:tcPr>
            <w:tcW w:w="2077"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35942983" w14:textId="6AD014AF" w:rsidR="00DB67C2" w:rsidRPr="009C0C85" w:rsidRDefault="009C0C85" w:rsidP="00C31C99">
            <w:pPr>
              <w:rPr>
                <w:rStyle w:val="Strong"/>
                <w:rFonts w:ascii="Arial" w:hAnsi="Arial" w:cs="Arial"/>
                <w:b w:val="0"/>
                <w:color w:val="000000" w:themeColor="text1"/>
                <w:kern w:val="16"/>
                <w:sz w:val="20"/>
              </w:rPr>
            </w:pPr>
            <w:r w:rsidRPr="009C0C85">
              <w:rPr>
                <w:rStyle w:val="Strong"/>
                <w:rFonts w:ascii="Arial" w:hAnsi="Arial" w:cs="Arial"/>
                <w:b w:val="0"/>
                <w:color w:val="000000" w:themeColor="text1"/>
                <w:kern w:val="16"/>
                <w:sz w:val="20"/>
              </w:rPr>
              <w:t xml:space="preserve">Publication policy </w:t>
            </w:r>
          </w:p>
        </w:tc>
      </w:tr>
      <w:tr w:rsidR="001B541C" w:rsidRPr="008B086F" w14:paraId="5B06019A" w14:textId="77777777" w:rsidTr="009C0C85">
        <w:trPr>
          <w:trHeight w:val="392"/>
          <w:tblCellSpacing w:w="20" w:type="dxa"/>
        </w:trPr>
        <w:tc>
          <w:tcPr>
            <w:tcW w:w="2858" w:type="pct"/>
            <w:gridSpan w:val="2"/>
            <w:tcBorders>
              <w:top w:val="single" w:sz="8" w:space="0" w:color="auto"/>
              <w:left w:val="single" w:sz="8" w:space="0" w:color="auto"/>
              <w:bottom w:val="single" w:sz="8" w:space="0" w:color="auto"/>
              <w:right w:val="single" w:sz="8" w:space="0" w:color="auto"/>
            </w:tcBorders>
            <w:shd w:val="clear" w:color="auto" w:fill="auto"/>
            <w:tcMar>
              <w:top w:w="72" w:type="dxa"/>
              <w:left w:w="120" w:type="dxa"/>
              <w:bottom w:w="72" w:type="dxa"/>
              <w:right w:w="120" w:type="dxa"/>
            </w:tcMar>
            <w:vAlign w:val="center"/>
          </w:tcPr>
          <w:p w14:paraId="52FBCB2D" w14:textId="3033DF97" w:rsidR="00DB67C2" w:rsidRPr="008B086F" w:rsidRDefault="00B90E36" w:rsidP="00294051">
            <w:pPr>
              <w:rPr>
                <w:rFonts w:ascii="Arial" w:hAnsi="Arial" w:cs="Arial"/>
                <w:b/>
                <w:kern w:val="16"/>
                <w:sz w:val="20"/>
              </w:rPr>
            </w:pPr>
            <w:r w:rsidRPr="008B086F">
              <w:rPr>
                <w:rFonts w:ascii="Arial" w:hAnsi="Arial" w:cs="Arial"/>
                <w:b/>
                <w:kern w:val="16"/>
                <w:sz w:val="20"/>
              </w:rPr>
              <w:t>Originators</w:t>
            </w:r>
          </w:p>
        </w:tc>
        <w:tc>
          <w:tcPr>
            <w:tcW w:w="2077"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20AE552A" w14:textId="5A071D36" w:rsidR="00DB67C2" w:rsidRPr="008B086F" w:rsidRDefault="007D2887" w:rsidP="00294051">
            <w:pPr>
              <w:ind w:left="1938" w:hanging="1938"/>
              <w:rPr>
                <w:rStyle w:val="Strong"/>
                <w:rFonts w:ascii="Arial" w:hAnsi="Arial" w:cs="Arial"/>
                <w:b w:val="0"/>
                <w:color w:val="000000" w:themeColor="text1"/>
                <w:kern w:val="16"/>
                <w:sz w:val="20"/>
              </w:rPr>
            </w:pPr>
            <w:r w:rsidRPr="008B086F">
              <w:rPr>
                <w:rStyle w:val="Strong"/>
                <w:rFonts w:ascii="Arial" w:hAnsi="Arial" w:cs="Arial"/>
                <w:b w:val="0"/>
                <w:color w:val="000000" w:themeColor="text1"/>
                <w:kern w:val="16"/>
                <w:sz w:val="20"/>
              </w:rPr>
              <w:t xml:space="preserve">SPAN Coordinating Center </w:t>
            </w:r>
          </w:p>
        </w:tc>
      </w:tr>
      <w:tr w:rsidR="001B541C" w:rsidRPr="008B086F" w14:paraId="3EC715EC" w14:textId="77777777" w:rsidTr="009C0C85">
        <w:trPr>
          <w:tblCellSpacing w:w="20" w:type="dxa"/>
        </w:trPr>
        <w:tc>
          <w:tcPr>
            <w:tcW w:w="2858" w:type="pct"/>
            <w:gridSpan w:val="2"/>
            <w:tcBorders>
              <w:top w:val="single" w:sz="8" w:space="0" w:color="auto"/>
              <w:left w:val="single" w:sz="8" w:space="0" w:color="auto"/>
              <w:bottom w:val="single" w:sz="8" w:space="0" w:color="auto"/>
              <w:right w:val="single" w:sz="8" w:space="0" w:color="auto"/>
            </w:tcBorders>
            <w:shd w:val="clear" w:color="auto" w:fill="auto"/>
            <w:tcMar>
              <w:top w:w="72" w:type="dxa"/>
              <w:left w:w="120" w:type="dxa"/>
              <w:bottom w:w="72" w:type="dxa"/>
              <w:right w:w="120" w:type="dxa"/>
            </w:tcMar>
            <w:vAlign w:val="center"/>
          </w:tcPr>
          <w:p w14:paraId="10784684" w14:textId="77777777" w:rsidR="00DB67C2" w:rsidRPr="008B086F" w:rsidRDefault="00DB67C2" w:rsidP="00294051">
            <w:pPr>
              <w:rPr>
                <w:rFonts w:ascii="Arial" w:hAnsi="Arial" w:cs="Arial"/>
                <w:b/>
                <w:kern w:val="16"/>
                <w:sz w:val="20"/>
              </w:rPr>
            </w:pPr>
            <w:r w:rsidRPr="008B086F">
              <w:rPr>
                <w:rFonts w:ascii="Arial" w:hAnsi="Arial" w:cs="Arial"/>
                <w:b/>
                <w:kern w:val="16"/>
                <w:sz w:val="20"/>
              </w:rPr>
              <w:t>Creation/Revision</w:t>
            </w:r>
            <w:r w:rsidR="00341930" w:rsidRPr="008B086F">
              <w:rPr>
                <w:rFonts w:ascii="Arial" w:hAnsi="Arial" w:cs="Arial"/>
                <w:b/>
                <w:kern w:val="16"/>
                <w:sz w:val="20"/>
              </w:rPr>
              <w:t xml:space="preserve"> Date</w:t>
            </w:r>
          </w:p>
        </w:tc>
        <w:tc>
          <w:tcPr>
            <w:tcW w:w="2077"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7135FA0F" w14:textId="40B7FE13" w:rsidR="00DB67C2" w:rsidRPr="009C0C85" w:rsidRDefault="009C0C85" w:rsidP="04D3BECE">
            <w:pPr>
              <w:ind w:left="1938" w:hanging="1938"/>
              <w:rPr>
                <w:rStyle w:val="Strong"/>
                <w:rFonts w:ascii="Arial" w:hAnsi="Arial" w:cs="Arial"/>
                <w:color w:val="000000" w:themeColor="text1"/>
                <w:kern w:val="16"/>
                <w:sz w:val="20"/>
              </w:rPr>
            </w:pPr>
            <w:r w:rsidRPr="009C0C85">
              <w:rPr>
                <w:rStyle w:val="Strong"/>
                <w:rFonts w:ascii="Arial" w:hAnsi="Arial" w:cs="Arial"/>
                <w:color w:val="000000" w:themeColor="text1"/>
                <w:kern w:val="16"/>
                <w:sz w:val="20"/>
              </w:rPr>
              <w:t>9/10/21</w:t>
            </w:r>
          </w:p>
        </w:tc>
      </w:tr>
      <w:tr w:rsidR="00DB67C2" w:rsidRPr="008B086F" w14:paraId="7F1A69D2" w14:textId="77777777" w:rsidTr="0487DED6">
        <w:trPr>
          <w:tblCellSpacing w:w="20" w:type="dxa"/>
        </w:trPr>
        <w:tc>
          <w:tcPr>
            <w:tcW w:w="4957" w:type="pct"/>
            <w:gridSpan w:val="3"/>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vAlign w:val="center"/>
          </w:tcPr>
          <w:p w14:paraId="24D16543" w14:textId="77777777" w:rsidR="00A225AF" w:rsidRPr="008B086F" w:rsidRDefault="00DB67C2" w:rsidP="00247118">
            <w:pPr>
              <w:rPr>
                <w:rStyle w:val="Strong"/>
                <w:rFonts w:ascii="Arial" w:hAnsi="Arial" w:cs="Arial"/>
                <w:b w:val="0"/>
                <w:i/>
                <w:kern w:val="16"/>
                <w:sz w:val="20"/>
              </w:rPr>
            </w:pPr>
            <w:r w:rsidRPr="008B086F">
              <w:rPr>
                <w:rStyle w:val="Strong"/>
                <w:rFonts w:ascii="Arial" w:hAnsi="Arial" w:cs="Arial"/>
                <w:b w:val="0"/>
                <w:i/>
                <w:kern w:val="16"/>
                <w:sz w:val="20"/>
              </w:rPr>
              <w:t xml:space="preserve"> </w:t>
            </w:r>
          </w:p>
          <w:tbl>
            <w:tblPr>
              <w:tblStyle w:val="TableGrid"/>
              <w:tblW w:w="8885" w:type="dxa"/>
              <w:tblLayout w:type="fixed"/>
              <w:tblLook w:val="04A0" w:firstRow="1" w:lastRow="0" w:firstColumn="1" w:lastColumn="0" w:noHBand="0" w:noVBand="1"/>
            </w:tblPr>
            <w:tblGrid>
              <w:gridCol w:w="3755"/>
              <w:gridCol w:w="5130"/>
            </w:tblGrid>
            <w:tr w:rsidR="00E061C9" w:rsidRPr="008B086F" w14:paraId="1895A4DC" w14:textId="77777777" w:rsidTr="04D3BECE">
              <w:trPr>
                <w:trHeight w:val="981"/>
              </w:trPr>
              <w:tc>
                <w:tcPr>
                  <w:tcW w:w="3755" w:type="dxa"/>
                </w:tcPr>
                <w:p w14:paraId="10267377" w14:textId="4B0BFB32" w:rsidR="00E061C9" w:rsidRPr="00B21C2C" w:rsidRDefault="0043173F" w:rsidP="00A225AF">
                  <w:pPr>
                    <w:rPr>
                      <w:rFonts w:ascii="Arial" w:hAnsi="Arial" w:cs="Arial"/>
                      <w:b/>
                      <w:bCs/>
                      <w:kern w:val="16"/>
                      <w:sz w:val="20"/>
                    </w:rPr>
                  </w:pPr>
                  <w:r w:rsidRPr="00B21C2C">
                    <w:rPr>
                      <w:rFonts w:ascii="Arial" w:hAnsi="Arial" w:cs="Arial"/>
                      <w:b/>
                      <w:bCs/>
                      <w:kern w:val="16"/>
                      <w:sz w:val="20"/>
                    </w:rPr>
                    <w:t xml:space="preserve">SOP: </w:t>
                  </w:r>
                  <w:r w:rsidR="009C0C85">
                    <w:rPr>
                      <w:rFonts w:ascii="Arial" w:hAnsi="Arial" w:cs="Arial"/>
                      <w:b/>
                      <w:bCs/>
                      <w:kern w:val="16"/>
                      <w:sz w:val="20"/>
                    </w:rPr>
                    <w:t>00</w:t>
                  </w:r>
                </w:p>
                <w:p w14:paraId="2E285195" w14:textId="58FC50F7" w:rsidR="00E061C9" w:rsidRPr="00B21C2C" w:rsidRDefault="00E061C9" w:rsidP="04D3BECE">
                  <w:pPr>
                    <w:rPr>
                      <w:rFonts w:ascii="Arial" w:hAnsi="Arial" w:cs="Arial"/>
                      <w:b/>
                      <w:bCs/>
                      <w:kern w:val="16"/>
                      <w:sz w:val="20"/>
                    </w:rPr>
                  </w:pPr>
                  <w:r w:rsidRPr="00B21C2C">
                    <w:rPr>
                      <w:rFonts w:ascii="Arial" w:hAnsi="Arial" w:cs="Arial"/>
                      <w:b/>
                      <w:bCs/>
                      <w:kern w:val="16"/>
                      <w:sz w:val="20"/>
                    </w:rPr>
                    <w:t>Version N</w:t>
                  </w:r>
                  <w:r w:rsidRPr="009C0C85">
                    <w:rPr>
                      <w:rFonts w:ascii="Arial" w:hAnsi="Arial" w:cs="Arial"/>
                      <w:b/>
                      <w:bCs/>
                      <w:kern w:val="16"/>
                      <w:sz w:val="20"/>
                    </w:rPr>
                    <w:t xml:space="preserve">o: </w:t>
                  </w:r>
                  <w:r w:rsidR="009C0C85" w:rsidRPr="009C0C85">
                    <w:rPr>
                      <w:rFonts w:ascii="Arial" w:hAnsi="Arial" w:cs="Arial"/>
                      <w:b/>
                      <w:bCs/>
                      <w:kern w:val="16"/>
                      <w:sz w:val="20"/>
                    </w:rPr>
                    <w:t>1.</w:t>
                  </w:r>
                  <w:del w:id="0" w:author="Patrick Lyden" w:date="2021-07-19T07:04:00Z">
                    <w:r w:rsidR="009C0C85" w:rsidRPr="009C0C85" w:rsidDel="0027743A">
                      <w:rPr>
                        <w:rFonts w:ascii="Arial" w:hAnsi="Arial" w:cs="Arial"/>
                        <w:b/>
                        <w:bCs/>
                        <w:kern w:val="16"/>
                        <w:sz w:val="20"/>
                      </w:rPr>
                      <w:delText>0</w:delText>
                    </w:r>
                  </w:del>
                  <w:ins w:id="1" w:author="Patrick Lyden" w:date="2021-07-19T07:04:00Z">
                    <w:r w:rsidR="0027743A">
                      <w:rPr>
                        <w:rFonts w:ascii="Arial" w:hAnsi="Arial" w:cs="Arial"/>
                        <w:b/>
                        <w:bCs/>
                        <w:kern w:val="16"/>
                        <w:sz w:val="20"/>
                      </w:rPr>
                      <w:t>1</w:t>
                    </w:r>
                  </w:ins>
                </w:p>
                <w:p w14:paraId="5BCE8131" w14:textId="52360E32" w:rsidR="00E061C9" w:rsidRPr="008B086F" w:rsidRDefault="00E061C9" w:rsidP="04D3BECE">
                  <w:pPr>
                    <w:rPr>
                      <w:rFonts w:ascii="Arial" w:hAnsi="Arial" w:cs="Arial"/>
                      <w:b/>
                      <w:bCs/>
                      <w:kern w:val="16"/>
                      <w:sz w:val="20"/>
                    </w:rPr>
                  </w:pPr>
                  <w:r w:rsidRPr="00B21C2C">
                    <w:rPr>
                      <w:rFonts w:ascii="Arial" w:hAnsi="Arial" w:cs="Arial"/>
                      <w:b/>
                      <w:bCs/>
                      <w:kern w:val="16"/>
                      <w:sz w:val="20"/>
                    </w:rPr>
                    <w:t>Effective Date:</w:t>
                  </w:r>
                  <w:r w:rsidR="00B21C2C">
                    <w:rPr>
                      <w:rFonts w:ascii="Arial" w:hAnsi="Arial" w:cs="Arial"/>
                      <w:b/>
                      <w:bCs/>
                      <w:kern w:val="16"/>
                      <w:sz w:val="20"/>
                    </w:rPr>
                    <w:t xml:space="preserve"> </w:t>
                  </w:r>
                  <w:r w:rsidR="009C0C85">
                    <w:rPr>
                      <w:rFonts w:ascii="Arial" w:hAnsi="Arial" w:cs="Arial"/>
                      <w:b/>
                      <w:bCs/>
                      <w:kern w:val="16"/>
                      <w:sz w:val="20"/>
                    </w:rPr>
                    <w:t>9</w:t>
                  </w:r>
                  <w:r w:rsidR="00B21C2C" w:rsidRPr="00B21C2C">
                    <w:rPr>
                      <w:rFonts w:ascii="Arial" w:hAnsi="Arial" w:cs="Arial"/>
                      <w:b/>
                      <w:bCs/>
                      <w:sz w:val="20"/>
                    </w:rPr>
                    <w:t>/1</w:t>
                  </w:r>
                  <w:r w:rsidR="009C0C85">
                    <w:rPr>
                      <w:rFonts w:ascii="Arial" w:hAnsi="Arial" w:cs="Arial"/>
                      <w:b/>
                      <w:bCs/>
                      <w:sz w:val="20"/>
                    </w:rPr>
                    <w:t>0</w:t>
                  </w:r>
                  <w:r w:rsidR="00B21C2C" w:rsidRPr="00B21C2C">
                    <w:rPr>
                      <w:rFonts w:ascii="Arial" w:hAnsi="Arial" w:cs="Arial"/>
                      <w:b/>
                      <w:bCs/>
                      <w:sz w:val="20"/>
                    </w:rPr>
                    <w:t>/</w:t>
                  </w:r>
                  <w:r w:rsidR="0027743A">
                    <w:rPr>
                      <w:rFonts w:ascii="Arial" w:hAnsi="Arial" w:cs="Arial"/>
                      <w:b/>
                      <w:bCs/>
                      <w:sz w:val="20"/>
                    </w:rPr>
                    <w:t>2019</w:t>
                  </w:r>
                </w:p>
              </w:tc>
              <w:tc>
                <w:tcPr>
                  <w:tcW w:w="5130" w:type="dxa"/>
                </w:tcPr>
                <w:p w14:paraId="3BDF0734" w14:textId="442105DA" w:rsidR="00E061C9" w:rsidRPr="008B086F" w:rsidRDefault="00E061C9" w:rsidP="00A225AF">
                  <w:pPr>
                    <w:rPr>
                      <w:rFonts w:ascii="Arial" w:hAnsi="Arial" w:cs="Arial"/>
                      <w:b/>
                      <w:bCs/>
                      <w:kern w:val="16"/>
                      <w:sz w:val="20"/>
                    </w:rPr>
                  </w:pPr>
                  <w:r w:rsidRPr="008B086F">
                    <w:rPr>
                      <w:rFonts w:ascii="Arial" w:hAnsi="Arial" w:cs="Arial"/>
                      <w:b/>
                      <w:bCs/>
                      <w:kern w:val="16"/>
                      <w:sz w:val="20"/>
                    </w:rPr>
                    <w:t>Supersedes</w:t>
                  </w:r>
                </w:p>
                <w:p w14:paraId="76243CB0" w14:textId="357C3BE8" w:rsidR="00E061C9" w:rsidRPr="001871F6" w:rsidRDefault="00E061C9" w:rsidP="00A225AF">
                  <w:pPr>
                    <w:rPr>
                      <w:rFonts w:ascii="Arial" w:hAnsi="Arial" w:cs="Arial"/>
                      <w:b/>
                      <w:bCs/>
                      <w:kern w:val="16"/>
                      <w:sz w:val="20"/>
                    </w:rPr>
                  </w:pPr>
                  <w:r w:rsidRPr="001871F6">
                    <w:rPr>
                      <w:rFonts w:ascii="Arial" w:hAnsi="Arial" w:cs="Arial"/>
                      <w:b/>
                      <w:bCs/>
                      <w:kern w:val="16"/>
                      <w:sz w:val="20"/>
                    </w:rPr>
                    <w:t>Document:</w:t>
                  </w:r>
                  <w:r w:rsidR="001871F6" w:rsidRPr="001871F6">
                    <w:rPr>
                      <w:rFonts w:ascii="Arial" w:hAnsi="Arial" w:cs="Arial"/>
                      <w:b/>
                      <w:bCs/>
                      <w:kern w:val="16"/>
                      <w:sz w:val="20"/>
                    </w:rPr>
                    <w:t xml:space="preserve"> </w:t>
                  </w:r>
                  <w:ins w:id="2" w:author="Patrick Lyden" w:date="2021-07-19T07:04:00Z">
                    <w:r w:rsidR="0027743A">
                      <w:rPr>
                        <w:rFonts w:ascii="Arial" w:hAnsi="Arial" w:cs="Arial"/>
                        <w:b/>
                        <w:bCs/>
                        <w:kern w:val="16"/>
                        <w:sz w:val="20"/>
                      </w:rPr>
                      <w:t xml:space="preserve">SOP </w:t>
                    </w:r>
                  </w:ins>
                  <w:ins w:id="3" w:author="Patrick Lyden" w:date="2021-07-19T07:05:00Z">
                    <w:r w:rsidR="0027743A">
                      <w:rPr>
                        <w:rFonts w:ascii="Arial" w:hAnsi="Arial" w:cs="Arial"/>
                        <w:b/>
                        <w:bCs/>
                        <w:kern w:val="16"/>
                        <w:sz w:val="20"/>
                      </w:rPr>
                      <w:t>00 Version 1.0</w:t>
                    </w:r>
                  </w:ins>
                </w:p>
                <w:p w14:paraId="6739343B" w14:textId="737134C7" w:rsidR="00E061C9" w:rsidRPr="008B086F" w:rsidRDefault="00E061C9" w:rsidP="00A225AF">
                  <w:pPr>
                    <w:rPr>
                      <w:rFonts w:ascii="Arial" w:hAnsi="Arial" w:cs="Arial"/>
                      <w:kern w:val="16"/>
                      <w:sz w:val="20"/>
                    </w:rPr>
                  </w:pPr>
                  <w:r w:rsidRPr="008B086F">
                    <w:rPr>
                      <w:rFonts w:ascii="Arial" w:hAnsi="Arial" w:cs="Arial"/>
                      <w:b/>
                      <w:bCs/>
                      <w:kern w:val="16"/>
                      <w:sz w:val="20"/>
                    </w:rPr>
                    <w:t>Effective Date:</w:t>
                  </w:r>
                  <w:r w:rsidRPr="008B086F">
                    <w:rPr>
                      <w:rFonts w:ascii="Arial" w:hAnsi="Arial" w:cs="Arial"/>
                      <w:kern w:val="16"/>
                      <w:sz w:val="20"/>
                    </w:rPr>
                    <w:t xml:space="preserve"> </w:t>
                  </w:r>
                  <w:ins w:id="4" w:author="Patrick Lyden" w:date="2021-07-19T07:04:00Z">
                    <w:r w:rsidR="0027743A">
                      <w:rPr>
                        <w:rFonts w:ascii="Arial" w:hAnsi="Arial" w:cs="Arial"/>
                        <w:kern w:val="16"/>
                        <w:sz w:val="20"/>
                      </w:rPr>
                      <w:t>8/1/2021</w:t>
                    </w:r>
                  </w:ins>
                </w:p>
              </w:tc>
            </w:tr>
          </w:tbl>
          <w:p w14:paraId="41CA0B25" w14:textId="54BD7D78" w:rsidR="009E527E" w:rsidRPr="008B086F" w:rsidRDefault="009E527E" w:rsidP="009E527E">
            <w:pPr>
              <w:pStyle w:val="NormalWeb"/>
              <w:rPr>
                <w:rStyle w:val="Strong"/>
                <w:rFonts w:ascii="Arial" w:hAnsi="Arial" w:cs="Arial"/>
                <w:b w:val="0"/>
                <w:bCs w:val="0"/>
                <w:sz w:val="20"/>
                <w:szCs w:val="20"/>
              </w:rPr>
            </w:pPr>
          </w:p>
        </w:tc>
      </w:tr>
      <w:tr w:rsidR="001B541C" w:rsidRPr="00D63AB4" w14:paraId="6B70A002" w14:textId="77777777" w:rsidTr="009C0C85">
        <w:trPr>
          <w:trHeight w:val="576"/>
          <w:tblCellSpacing w:w="20" w:type="dxa"/>
        </w:trPr>
        <w:tc>
          <w:tcPr>
            <w:tcW w:w="540" w:type="pct"/>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335AA642" w14:textId="176E258A" w:rsidR="00DB67C2" w:rsidRPr="00A225AF" w:rsidRDefault="00DB67C2" w:rsidP="00294051">
            <w:pPr>
              <w:jc w:val="center"/>
              <w:rPr>
                <w:rFonts w:ascii="Arial" w:hAnsi="Arial" w:cs="Arial"/>
                <w:b/>
                <w:bCs/>
                <w:kern w:val="16"/>
                <w:sz w:val="20"/>
              </w:rPr>
            </w:pPr>
            <w:r w:rsidRPr="00A225AF">
              <w:rPr>
                <w:rFonts w:ascii="Arial" w:hAnsi="Arial" w:cs="Arial"/>
                <w:b/>
                <w:bCs/>
                <w:kern w:val="16"/>
                <w:sz w:val="20"/>
              </w:rPr>
              <w:t>#</w:t>
            </w:r>
            <w:r w:rsidR="00A225AF">
              <w:rPr>
                <w:rFonts w:ascii="Arial" w:hAnsi="Arial" w:cs="Arial"/>
                <w:b/>
                <w:bCs/>
                <w:kern w:val="16"/>
                <w:sz w:val="20"/>
              </w:rPr>
              <w:t>2</w:t>
            </w:r>
          </w:p>
        </w:tc>
        <w:tc>
          <w:tcPr>
            <w:tcW w:w="4395" w:type="pct"/>
            <w:gridSpan w:val="2"/>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37A90D51" w14:textId="53105ADD" w:rsidR="00DB67C2" w:rsidRPr="00A225AF" w:rsidRDefault="00A225AF" w:rsidP="001E795D">
            <w:pPr>
              <w:rPr>
                <w:rFonts w:ascii="Arial" w:hAnsi="Arial" w:cs="Arial"/>
                <w:b/>
                <w:bCs/>
                <w:kern w:val="16"/>
                <w:sz w:val="20"/>
              </w:rPr>
            </w:pPr>
            <w:r w:rsidRPr="00A225AF">
              <w:rPr>
                <w:rFonts w:ascii="Arial" w:hAnsi="Arial" w:cs="Arial"/>
                <w:b/>
                <w:bCs/>
                <w:kern w:val="16"/>
                <w:sz w:val="20"/>
              </w:rPr>
              <w:t>POLICY</w:t>
            </w:r>
          </w:p>
        </w:tc>
      </w:tr>
      <w:tr w:rsidR="00DB67C2" w:rsidRPr="00D63AB4" w14:paraId="1B9D27E9" w14:textId="77777777" w:rsidTr="0487DED6">
        <w:trPr>
          <w:trHeight w:val="750"/>
          <w:tblCellSpacing w:w="20" w:type="dxa"/>
        </w:trPr>
        <w:tc>
          <w:tcPr>
            <w:tcW w:w="4957" w:type="pct"/>
            <w:gridSpan w:val="3"/>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3F16FDEC" w14:textId="77777777" w:rsidR="0027743A" w:rsidRPr="00330328" w:rsidRDefault="00AC780B" w:rsidP="0027743A">
            <w:pPr>
              <w:pStyle w:val="ListParagraph"/>
              <w:numPr>
                <w:ilvl w:val="0"/>
                <w:numId w:val="46"/>
              </w:numPr>
              <w:rPr>
                <w:ins w:id="5" w:author="Patrick Lyden" w:date="2021-07-19T07:05:00Z"/>
                <w:rStyle w:val="normaltextrun"/>
                <w:rFonts w:ascii="Arial" w:hAnsi="Arial" w:cs="Arial"/>
              </w:rPr>
            </w:pPr>
            <w:r w:rsidRPr="00330328">
              <w:rPr>
                <w:rStyle w:val="normaltextrun"/>
                <w:rFonts w:ascii="Arial" w:hAnsi="Arial" w:cs="Arial"/>
                <w:color w:val="000000"/>
                <w:sz w:val="22"/>
                <w:szCs w:val="22"/>
                <w:shd w:val="clear" w:color="auto" w:fill="FFFFFF"/>
              </w:rPr>
              <w:t>All data will be summarized and analyzed by the Biostatistics and Data Management Core.  </w:t>
            </w:r>
          </w:p>
          <w:p w14:paraId="66E04D81" w14:textId="77777777" w:rsidR="0027743A" w:rsidRPr="00330328" w:rsidRDefault="00AC780B" w:rsidP="0027743A">
            <w:pPr>
              <w:pStyle w:val="ListParagraph"/>
              <w:numPr>
                <w:ilvl w:val="0"/>
                <w:numId w:val="46"/>
              </w:numPr>
              <w:rPr>
                <w:ins w:id="6" w:author="Patrick Lyden" w:date="2021-07-19T07:05:00Z"/>
                <w:rStyle w:val="normaltextrun"/>
                <w:rFonts w:ascii="Arial" w:hAnsi="Arial" w:cs="Arial"/>
              </w:rPr>
            </w:pPr>
            <w:r w:rsidRPr="00330328">
              <w:rPr>
                <w:rStyle w:val="normaltextrun"/>
                <w:rFonts w:ascii="Arial" w:hAnsi="Arial" w:cs="Arial"/>
                <w:color w:val="000000"/>
                <w:sz w:val="22"/>
                <w:szCs w:val="22"/>
                <w:shd w:val="clear" w:color="auto" w:fill="FFFFFF"/>
              </w:rPr>
              <w:t xml:space="preserve">Relevant commercial sponsors, if any, may use the clinical narrative for regulatory reporting; this narrative will include at least a description of the study methods, results, implications, and safety profile. </w:t>
            </w:r>
          </w:p>
          <w:p w14:paraId="2A41C38B" w14:textId="77777777" w:rsidR="0027743A" w:rsidRPr="00330328" w:rsidRDefault="00AC780B" w:rsidP="0027743A">
            <w:pPr>
              <w:pStyle w:val="ListParagraph"/>
              <w:numPr>
                <w:ilvl w:val="0"/>
                <w:numId w:val="46"/>
              </w:numPr>
              <w:rPr>
                <w:ins w:id="7" w:author="Patrick Lyden" w:date="2021-07-19T07:07:00Z"/>
                <w:rStyle w:val="normaltextrun"/>
                <w:rFonts w:ascii="Arial" w:hAnsi="Arial" w:cs="Arial"/>
              </w:rPr>
            </w:pPr>
            <w:r w:rsidRPr="00330328">
              <w:rPr>
                <w:rStyle w:val="normaltextrun"/>
                <w:rFonts w:ascii="Arial" w:hAnsi="Arial" w:cs="Arial"/>
                <w:color w:val="000000"/>
                <w:sz w:val="22"/>
                <w:szCs w:val="22"/>
                <w:shd w:val="clear" w:color="auto" w:fill="FFFFFF"/>
              </w:rPr>
              <w:t>The Principal Investigators will prepare abstract submissions to appropriate research meetings and manuscripts for submission to a peer-reviewed journal. All investigators and the sponsor will review the draft manuscript. Authorship will be based on guidelines issued by the editors of medical scientific journals and will require active input into protocol design or manuscript preparation; subject recruitment alone is not considered sufficient</w:t>
            </w:r>
            <w:ins w:id="8" w:author="Patrick Lyden" w:date="2021-07-19T07:07:00Z">
              <w:r w:rsidR="0027743A" w:rsidRPr="00330328">
                <w:rPr>
                  <w:rStyle w:val="normaltextrun"/>
                  <w:rFonts w:ascii="Arial" w:hAnsi="Arial" w:cs="Arial"/>
                  <w:color w:val="000000"/>
                  <w:sz w:val="22"/>
                  <w:szCs w:val="22"/>
                  <w:shd w:val="clear" w:color="auto" w:fill="FFFFFF"/>
                </w:rPr>
                <w:t xml:space="preserve"> (</w:t>
              </w:r>
              <w:r w:rsidR="0027743A" w:rsidRPr="00330328">
                <w:rPr>
                  <w:rStyle w:val="normaltextrun"/>
                  <w:rFonts w:ascii="Arial" w:hAnsi="Arial" w:cs="Arial"/>
                  <w:color w:val="000000"/>
                  <w:sz w:val="22"/>
                  <w:szCs w:val="22"/>
                  <w:shd w:val="clear" w:color="auto" w:fill="FFFFFF"/>
                </w:rPr>
                <w:fldChar w:fldCharType="begin"/>
              </w:r>
              <w:r w:rsidR="0027743A" w:rsidRPr="00330328">
                <w:rPr>
                  <w:rStyle w:val="normaltextrun"/>
                  <w:rFonts w:ascii="Arial" w:hAnsi="Arial" w:cs="Arial"/>
                  <w:color w:val="000000"/>
                  <w:sz w:val="22"/>
                  <w:szCs w:val="22"/>
                  <w:shd w:val="clear" w:color="auto" w:fill="FFFFFF"/>
                </w:rPr>
                <w:instrText xml:space="preserve"> HYPERLINK "http://www.icmje.org/recommendations/browse/roles-and-responsibilities/defining-the-role-of-authors-and-contributors.html" </w:instrText>
              </w:r>
              <w:r w:rsidR="0027743A" w:rsidRPr="00330328">
                <w:rPr>
                  <w:rStyle w:val="normaltextrun"/>
                  <w:rFonts w:ascii="Arial" w:hAnsi="Arial" w:cs="Arial"/>
                  <w:color w:val="000000"/>
                  <w:sz w:val="22"/>
                  <w:szCs w:val="22"/>
                  <w:shd w:val="clear" w:color="auto" w:fill="FFFFFF"/>
                </w:rPr>
                <w:fldChar w:fldCharType="separate"/>
              </w:r>
              <w:r w:rsidR="0027743A" w:rsidRPr="00330328">
                <w:rPr>
                  <w:rStyle w:val="Hyperlink"/>
                  <w:rFonts w:ascii="Arial" w:hAnsi="Arial" w:cs="Arial"/>
                  <w:sz w:val="22"/>
                  <w:szCs w:val="22"/>
                  <w:shd w:val="clear" w:color="auto" w:fill="FFFFFF"/>
                </w:rPr>
                <w:t>http://www.icmje.org/recommendations/browse/roles-and-responsibilities/defining-the-role-of-authors-and-contributors.html</w:t>
              </w:r>
              <w:r w:rsidR="0027743A" w:rsidRPr="00330328">
                <w:rPr>
                  <w:rStyle w:val="normaltextrun"/>
                  <w:rFonts w:ascii="Arial" w:hAnsi="Arial" w:cs="Arial"/>
                  <w:color w:val="000000"/>
                  <w:sz w:val="22"/>
                  <w:szCs w:val="22"/>
                  <w:shd w:val="clear" w:color="auto" w:fill="FFFFFF"/>
                </w:rPr>
                <w:fldChar w:fldCharType="end"/>
              </w:r>
              <w:r w:rsidR="0027743A" w:rsidRPr="00330328">
                <w:rPr>
                  <w:rStyle w:val="normaltextrun"/>
                  <w:rFonts w:ascii="Arial" w:hAnsi="Arial" w:cs="Arial"/>
                  <w:color w:val="000000"/>
                  <w:sz w:val="22"/>
                  <w:szCs w:val="22"/>
                  <w:shd w:val="clear" w:color="auto" w:fill="FFFFFF"/>
                </w:rPr>
                <w:t xml:space="preserve">) </w:t>
              </w:r>
            </w:ins>
            <w:r w:rsidRPr="00330328">
              <w:rPr>
                <w:rStyle w:val="normaltextrun"/>
                <w:rFonts w:ascii="Arial" w:hAnsi="Arial" w:cs="Arial"/>
                <w:color w:val="000000"/>
                <w:sz w:val="22"/>
                <w:szCs w:val="22"/>
                <w:shd w:val="clear" w:color="auto" w:fill="FFFFFF"/>
              </w:rPr>
              <w:t xml:space="preserve">. The order of authors will be determined by mutual agreement; if a dispute cannot be resolved by consensus, the lead author will make the final arbitration. </w:t>
            </w:r>
          </w:p>
          <w:p w14:paraId="7F0E919F" w14:textId="37F76D22" w:rsidR="00AC780B" w:rsidRPr="00330328" w:rsidRDefault="00AC780B" w:rsidP="0027743A">
            <w:pPr>
              <w:pStyle w:val="ListParagraph"/>
              <w:numPr>
                <w:ilvl w:val="0"/>
                <w:numId w:val="46"/>
              </w:numPr>
              <w:rPr>
                <w:ins w:id="9" w:author="Patrick Lyden" w:date="2021-07-19T07:07:00Z"/>
                <w:rStyle w:val="eop"/>
                <w:rFonts w:ascii="Arial" w:hAnsi="Arial" w:cs="Arial"/>
              </w:rPr>
            </w:pPr>
            <w:r w:rsidRPr="00330328">
              <w:rPr>
                <w:rStyle w:val="normaltextrun"/>
                <w:rFonts w:ascii="Arial" w:hAnsi="Arial" w:cs="Arial"/>
                <w:color w:val="000000"/>
                <w:sz w:val="22"/>
                <w:szCs w:val="22"/>
                <w:shd w:val="clear" w:color="auto" w:fill="FFFFFF"/>
              </w:rPr>
              <w:t>Negative publication bias is a significant problem in modern medical research; the results of this trial will be published, after manuscript review by all parties, including any commercial sponsors, the investigators, NINDS program staff. No Site PI will publish data individually without prior discussion with the Coordinating Center and the NINDS. </w:t>
            </w:r>
            <w:r w:rsidRPr="00330328">
              <w:rPr>
                <w:rStyle w:val="eop"/>
                <w:rFonts w:ascii="Arial" w:hAnsi="Arial" w:cs="Arial"/>
                <w:color w:val="000000"/>
                <w:sz w:val="22"/>
                <w:szCs w:val="22"/>
                <w:shd w:val="clear" w:color="auto" w:fill="FFFFFF"/>
              </w:rPr>
              <w:t> </w:t>
            </w:r>
          </w:p>
          <w:p w14:paraId="2A228FB0" w14:textId="298DFBC0" w:rsidR="0027743A" w:rsidRPr="00330328" w:rsidRDefault="0027743A" w:rsidP="0027743A">
            <w:pPr>
              <w:pStyle w:val="ListParagraph"/>
              <w:numPr>
                <w:ilvl w:val="0"/>
                <w:numId w:val="46"/>
              </w:numPr>
              <w:rPr>
                <w:ins w:id="10" w:author="Patrick Lyden" w:date="2021-07-19T07:09:00Z"/>
                <w:rStyle w:val="eop"/>
                <w:rFonts w:ascii="Arial" w:hAnsi="Arial" w:cs="Arial"/>
              </w:rPr>
            </w:pPr>
            <w:ins w:id="11" w:author="Patrick Lyden" w:date="2021-07-19T07:07:00Z">
              <w:r w:rsidRPr="00330328">
                <w:rPr>
                  <w:rStyle w:val="eop"/>
                  <w:rFonts w:ascii="Arial" w:hAnsi="Arial" w:cs="Arial"/>
                  <w:color w:val="000000"/>
                  <w:sz w:val="22"/>
                  <w:szCs w:val="22"/>
                  <w:shd w:val="clear" w:color="auto" w:fill="FFFFFF"/>
                </w:rPr>
                <w:t>SPAN Site investigators may request data from the Coordinating Center for the purpose of additional an</w:t>
              </w:r>
            </w:ins>
            <w:ins w:id="12" w:author="Patrick Lyden" w:date="2021-07-19T07:08:00Z">
              <w:r w:rsidRPr="00330328">
                <w:rPr>
                  <w:rStyle w:val="eop"/>
                  <w:rFonts w:ascii="Arial" w:hAnsi="Arial" w:cs="Arial"/>
                  <w:color w:val="000000"/>
                  <w:sz w:val="22"/>
                  <w:szCs w:val="22"/>
                  <w:shd w:val="clear" w:color="auto" w:fill="FFFFFF"/>
                </w:rPr>
                <w:t>alyses. Such requests will be submitted to the Coordinating Center in writing for discussion by the Steering Committee. To assure fairness across all sites, all requests will follow the same protocol:</w:t>
              </w:r>
            </w:ins>
          </w:p>
          <w:p w14:paraId="46FFCDC4" w14:textId="1A357AE2" w:rsidR="0027743A" w:rsidRPr="00330328" w:rsidRDefault="0027743A" w:rsidP="0027743A">
            <w:pPr>
              <w:pStyle w:val="ListParagraph"/>
              <w:numPr>
                <w:ilvl w:val="1"/>
                <w:numId w:val="46"/>
              </w:numPr>
              <w:rPr>
                <w:ins w:id="13" w:author="Patrick Lyden" w:date="2021-07-19T07:10:00Z"/>
                <w:rFonts w:ascii="Arial" w:hAnsi="Arial" w:cs="Arial"/>
              </w:rPr>
            </w:pPr>
            <w:ins w:id="14" w:author="Patrick Lyden" w:date="2021-07-19T07:09:00Z">
              <w:r w:rsidRPr="00330328">
                <w:rPr>
                  <w:rFonts w:ascii="Arial" w:hAnsi="Arial" w:cs="Arial"/>
                </w:rPr>
                <w:lastRenderedPageBreak/>
                <w:t xml:space="preserve">Requests will be in writing. </w:t>
              </w:r>
              <w:r w:rsidR="00B210F1" w:rsidRPr="00330328">
                <w:rPr>
                  <w:rFonts w:ascii="Arial" w:hAnsi="Arial" w:cs="Arial"/>
                </w:rPr>
                <w:t>There should be a clearly defined question or hypothesi</w:t>
              </w:r>
            </w:ins>
            <w:ins w:id="15" w:author="Patrick Lyden" w:date="2021-07-19T07:10:00Z">
              <w:r w:rsidR="00B210F1" w:rsidRPr="00330328">
                <w:rPr>
                  <w:rFonts w:ascii="Arial" w:hAnsi="Arial" w:cs="Arial"/>
                </w:rPr>
                <w:t>s. Proposer should provide a rationale as to why SPAN is the appropriate database to answer the question.</w:t>
              </w:r>
            </w:ins>
          </w:p>
          <w:p w14:paraId="10B7FC9B" w14:textId="2E5B5B0E" w:rsidR="00B210F1" w:rsidRPr="00330328" w:rsidRDefault="00B210F1" w:rsidP="0027743A">
            <w:pPr>
              <w:pStyle w:val="ListParagraph"/>
              <w:numPr>
                <w:ilvl w:val="1"/>
                <w:numId w:val="46"/>
              </w:numPr>
              <w:rPr>
                <w:ins w:id="16" w:author="Patrick Lyden" w:date="2021-07-19T07:11:00Z"/>
                <w:rFonts w:ascii="Arial" w:hAnsi="Arial" w:cs="Arial"/>
              </w:rPr>
            </w:pPr>
            <w:ins w:id="17" w:author="Patrick Lyden" w:date="2021-07-19T07:10:00Z">
              <w:r w:rsidRPr="00330328">
                <w:rPr>
                  <w:rFonts w:ascii="Arial" w:hAnsi="Arial" w:cs="Arial"/>
                </w:rPr>
                <w:t xml:space="preserve">There should be a clearly defined statistical analysis plan. What </w:t>
              </w:r>
            </w:ins>
            <w:ins w:id="18" w:author="Patrick Lyden" w:date="2021-07-19T07:11:00Z">
              <w:r w:rsidRPr="00330328">
                <w:rPr>
                  <w:rFonts w:ascii="Arial" w:hAnsi="Arial" w:cs="Arial"/>
                </w:rPr>
                <w:t xml:space="preserve">analyses will be done? </w:t>
              </w:r>
            </w:ins>
          </w:p>
          <w:p w14:paraId="01C0EEE6" w14:textId="431209E1" w:rsidR="00B210F1" w:rsidRPr="00330328" w:rsidRDefault="00B210F1" w:rsidP="0027743A">
            <w:pPr>
              <w:pStyle w:val="ListParagraph"/>
              <w:numPr>
                <w:ilvl w:val="1"/>
                <w:numId w:val="46"/>
              </w:numPr>
              <w:rPr>
                <w:ins w:id="19" w:author="Patrick Lyden" w:date="2021-07-19T07:12:00Z"/>
                <w:rFonts w:ascii="Arial" w:hAnsi="Arial" w:cs="Arial"/>
              </w:rPr>
            </w:pPr>
            <w:ins w:id="20" w:author="Patrick Lyden" w:date="2021-07-19T07:11:00Z">
              <w:r w:rsidRPr="00330328">
                <w:rPr>
                  <w:rFonts w:ascii="Arial" w:hAnsi="Arial" w:cs="Arial"/>
                </w:rPr>
                <w:t xml:space="preserve">The proposer must specify exactly which </w:t>
              </w:r>
            </w:ins>
            <w:r w:rsidR="0057138A">
              <w:rPr>
                <w:rFonts w:ascii="Arial" w:hAnsi="Arial" w:cs="Arial"/>
              </w:rPr>
              <w:t>variables and which study population e.g., per protocol vs. ITT, etc.</w:t>
            </w:r>
          </w:p>
          <w:p w14:paraId="095DF013" w14:textId="45213281" w:rsidR="00B210F1" w:rsidRPr="00330328" w:rsidRDefault="00B210F1" w:rsidP="0027743A">
            <w:pPr>
              <w:pStyle w:val="ListParagraph"/>
              <w:numPr>
                <w:ilvl w:val="1"/>
                <w:numId w:val="46"/>
              </w:numPr>
              <w:rPr>
                <w:ins w:id="21" w:author="Patrick Lyden" w:date="2021-07-19T07:12:00Z"/>
                <w:rFonts w:ascii="Arial" w:hAnsi="Arial" w:cs="Arial"/>
              </w:rPr>
            </w:pPr>
            <w:ins w:id="22" w:author="Patrick Lyden" w:date="2021-07-19T07:12:00Z">
              <w:r w:rsidRPr="00330328">
                <w:rPr>
                  <w:rFonts w:ascii="Arial" w:hAnsi="Arial" w:cs="Arial"/>
                </w:rPr>
                <w:t>Ideally the proposer will provide ‘shell’ tables that illustrate how the data will be presented.</w:t>
              </w:r>
            </w:ins>
          </w:p>
          <w:p w14:paraId="259B45E6" w14:textId="57378AEF" w:rsidR="00B210F1" w:rsidRPr="00330328" w:rsidRDefault="00B210F1" w:rsidP="0027743A">
            <w:pPr>
              <w:pStyle w:val="ListParagraph"/>
              <w:numPr>
                <w:ilvl w:val="1"/>
                <w:numId w:val="46"/>
              </w:numPr>
              <w:rPr>
                <w:ins w:id="23" w:author="Patrick Lyden" w:date="2021-07-19T07:13:00Z"/>
                <w:rFonts w:ascii="Arial" w:hAnsi="Arial" w:cs="Arial"/>
              </w:rPr>
            </w:pPr>
            <w:ins w:id="24" w:author="Patrick Lyden" w:date="2021-07-19T07:13:00Z">
              <w:r w:rsidRPr="00330328">
                <w:rPr>
                  <w:rFonts w:ascii="Arial" w:hAnsi="Arial" w:cs="Arial"/>
                </w:rPr>
                <w:t>Authorship</w:t>
              </w:r>
            </w:ins>
            <w:ins w:id="25" w:author="Patrick Lyden" w:date="2021-07-19T07:15:00Z">
              <w:r w:rsidR="00330328" w:rsidRPr="00330328">
                <w:rPr>
                  <w:rFonts w:ascii="Arial" w:hAnsi="Arial" w:cs="Arial"/>
                </w:rPr>
                <w:t xml:space="preserve"> opportunity</w:t>
              </w:r>
            </w:ins>
            <w:ins w:id="26" w:author="Patrick Lyden" w:date="2021-07-19T07:13:00Z">
              <w:r w:rsidRPr="00330328">
                <w:rPr>
                  <w:rFonts w:ascii="Arial" w:hAnsi="Arial" w:cs="Arial"/>
                </w:rPr>
                <w:t xml:space="preserve"> must be made available to all Sites using the same authorship rules as above. </w:t>
              </w:r>
            </w:ins>
          </w:p>
          <w:p w14:paraId="19597D03" w14:textId="08D9DFDA" w:rsidR="00B210F1" w:rsidRPr="00330328" w:rsidRDefault="00B210F1" w:rsidP="0027743A">
            <w:pPr>
              <w:pStyle w:val="ListParagraph"/>
              <w:numPr>
                <w:ilvl w:val="1"/>
                <w:numId w:val="46"/>
              </w:numPr>
              <w:rPr>
                <w:ins w:id="27" w:author="Patrick Lyden" w:date="2021-07-19T07:15:00Z"/>
                <w:rFonts w:ascii="Arial" w:hAnsi="Arial" w:cs="Arial"/>
              </w:rPr>
            </w:pPr>
            <w:ins w:id="28" w:author="Patrick Lyden" w:date="2021-07-19T07:13:00Z">
              <w:r w:rsidRPr="00330328">
                <w:rPr>
                  <w:rFonts w:ascii="Arial" w:hAnsi="Arial" w:cs="Arial"/>
                </w:rPr>
                <w:t xml:space="preserve">Proposers will have 3 </w:t>
              </w:r>
            </w:ins>
            <w:ins w:id="29" w:author="Patrick Lyden" w:date="2021-07-19T07:14:00Z">
              <w:r w:rsidRPr="00330328">
                <w:rPr>
                  <w:rFonts w:ascii="Arial" w:hAnsi="Arial" w:cs="Arial"/>
                </w:rPr>
                <w:t>months</w:t>
              </w:r>
            </w:ins>
            <w:ins w:id="30" w:author="Patrick Lyden" w:date="2021-07-19T07:13:00Z">
              <w:r w:rsidRPr="00330328">
                <w:rPr>
                  <w:rFonts w:ascii="Arial" w:hAnsi="Arial" w:cs="Arial"/>
                </w:rPr>
                <w:t xml:space="preserve"> to provide a draft manuscript after receipt of the data from the Coordinating Center. If the manuscript has not been drafted in 3 months, anot</w:t>
              </w:r>
            </w:ins>
            <w:ins w:id="31" w:author="Patrick Lyden" w:date="2021-07-19T07:14:00Z">
              <w:r w:rsidRPr="00330328">
                <w:rPr>
                  <w:rFonts w:ascii="Arial" w:hAnsi="Arial" w:cs="Arial"/>
                </w:rPr>
                <w:t xml:space="preserve">her investigator may request and be given primary responsibility for completing the analysis. </w:t>
              </w:r>
            </w:ins>
          </w:p>
          <w:p w14:paraId="7B2941D0" w14:textId="325CB8E1" w:rsidR="00330328" w:rsidRPr="00330328" w:rsidRDefault="00330328" w:rsidP="00330328">
            <w:pPr>
              <w:pStyle w:val="ListParagraph"/>
              <w:numPr>
                <w:ilvl w:val="1"/>
                <w:numId w:val="46"/>
              </w:numPr>
              <w:rPr>
                <w:rFonts w:ascii="Arial" w:hAnsi="Arial" w:cs="Arial"/>
              </w:rPr>
            </w:pPr>
            <w:ins w:id="32" w:author="Patrick Lyden" w:date="2021-07-19T07:15:00Z">
              <w:r w:rsidRPr="00330328">
                <w:rPr>
                  <w:rFonts w:ascii="Arial" w:hAnsi="Arial" w:cs="Arial"/>
                </w:rPr>
                <w:t>The Steering Committee will give final approval to all proposed data transfers before any data is provided.</w:t>
              </w:r>
            </w:ins>
          </w:p>
          <w:p w14:paraId="3BFE089C" w14:textId="6D9AF72A" w:rsidR="00C60D40" w:rsidRPr="00330328" w:rsidRDefault="00C60D40" w:rsidP="38916C22">
            <w:pPr>
              <w:rPr>
                <w:rFonts w:ascii="Arial" w:eastAsia="Arial" w:hAnsi="Arial" w:cs="Arial"/>
                <w:kern w:val="16"/>
                <w:szCs w:val="24"/>
              </w:rPr>
            </w:pPr>
          </w:p>
        </w:tc>
      </w:tr>
      <w:tr w:rsidR="0027743A" w:rsidRPr="00D63AB4" w14:paraId="5E805623" w14:textId="77777777" w:rsidTr="0487DED6">
        <w:trPr>
          <w:trHeight w:val="750"/>
          <w:tblCellSpacing w:w="20" w:type="dxa"/>
          <w:ins w:id="33" w:author="Patrick Lyden" w:date="2021-07-19T07:09:00Z"/>
        </w:trPr>
        <w:tc>
          <w:tcPr>
            <w:tcW w:w="4957" w:type="pct"/>
            <w:gridSpan w:val="3"/>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5137A34B" w14:textId="213A1CA6" w:rsidR="0027743A" w:rsidRPr="00330328" w:rsidRDefault="00330328" w:rsidP="0027743A">
            <w:pPr>
              <w:pStyle w:val="ListParagraph"/>
              <w:numPr>
                <w:ilvl w:val="0"/>
                <w:numId w:val="46"/>
              </w:numPr>
              <w:rPr>
                <w:ins w:id="34" w:author="Patrick Lyden" w:date="2021-07-19T07:09:00Z"/>
                <w:rStyle w:val="normaltextrun"/>
                <w:rFonts w:ascii="Arial" w:hAnsi="Arial" w:cs="Arial"/>
                <w:color w:val="000000"/>
                <w:sz w:val="22"/>
                <w:szCs w:val="22"/>
                <w:shd w:val="clear" w:color="auto" w:fill="FFFFFF"/>
              </w:rPr>
            </w:pPr>
            <w:ins w:id="35" w:author="Patrick Lyden" w:date="2021-07-19T07:16:00Z">
              <w:r w:rsidRPr="00330328">
                <w:rPr>
                  <w:rStyle w:val="normaltextrun"/>
                  <w:rFonts w:ascii="Arial" w:hAnsi="Arial" w:cs="Arial"/>
                  <w:color w:val="000000"/>
                  <w:sz w:val="22"/>
                  <w:szCs w:val="22"/>
                  <w:shd w:val="clear" w:color="auto" w:fill="FFFFFF"/>
                </w:rPr>
                <w:lastRenderedPageBreak/>
                <w:t xml:space="preserve">The Coordinating Center will track all publications as they are drafted and submitted. Authors are asked to keep the CC apprised of progress on all such manuscripts. </w:t>
              </w:r>
            </w:ins>
          </w:p>
        </w:tc>
      </w:tr>
    </w:tbl>
    <w:p w14:paraId="54498F5A" w14:textId="758CBECC" w:rsidR="00CA3EA0" w:rsidRDefault="00CA3EA0" w:rsidP="00CA3EA0">
      <w:pPr>
        <w:rPr>
          <w:rFonts w:ascii="Arial" w:hAnsi="Arial" w:cs="Arial"/>
          <w:i/>
          <w:iCs/>
          <w:kern w:val="16"/>
          <w:sz w:val="20"/>
        </w:rPr>
      </w:pPr>
    </w:p>
    <w:p w14:paraId="3380843B" w14:textId="645DA977" w:rsidR="00CA3EA0" w:rsidRDefault="00CA3EA0" w:rsidP="00CA3EA0">
      <w:pPr>
        <w:rPr>
          <w:rFonts w:ascii="Arial" w:hAnsi="Arial" w:cs="Arial"/>
          <w:i/>
          <w:iCs/>
          <w:kern w:val="16"/>
          <w:sz w:val="20"/>
        </w:rPr>
      </w:pPr>
    </w:p>
    <w:p w14:paraId="783B38DB" w14:textId="77777777" w:rsidR="00CA3EA0" w:rsidRDefault="00CA3EA0" w:rsidP="00CA3EA0">
      <w:pPr>
        <w:rPr>
          <w:rFonts w:ascii="Arial" w:hAnsi="Arial" w:cs="Arial"/>
          <w:i/>
          <w:iCs/>
          <w:kern w:val="16"/>
          <w:sz w:val="20"/>
        </w:rPr>
      </w:pPr>
    </w:p>
    <w:p w14:paraId="0935652C" w14:textId="77777777" w:rsidR="00CA3EA0" w:rsidRDefault="00CA3EA0" w:rsidP="00CA3EA0">
      <w:pPr>
        <w:rPr>
          <w:rFonts w:ascii="Arial" w:hAnsi="Arial" w:cs="Arial"/>
          <w:i/>
          <w:iCs/>
          <w:kern w:val="16"/>
          <w:sz w:val="20"/>
        </w:rPr>
      </w:pPr>
    </w:p>
    <w:tbl>
      <w:tblPr>
        <w:tblpPr w:leftFromText="180" w:rightFromText="180" w:vertAnchor="text" w:horzAnchor="margin" w:tblpY="-145"/>
        <w:tblW w:w="9260" w:type="dxa"/>
        <w:tblCellSpacing w:w="20" w:type="dxa"/>
        <w:shd w:val="clear" w:color="auto" w:fill="FFFFFF"/>
        <w:tblLayout w:type="fixed"/>
        <w:tblCellMar>
          <w:left w:w="0" w:type="dxa"/>
          <w:right w:w="0" w:type="dxa"/>
        </w:tblCellMar>
        <w:tblLook w:val="0000" w:firstRow="0" w:lastRow="0" w:firstColumn="0" w:lastColumn="0" w:noHBand="0" w:noVBand="0"/>
      </w:tblPr>
      <w:tblGrid>
        <w:gridCol w:w="1070"/>
        <w:gridCol w:w="8190"/>
      </w:tblGrid>
      <w:tr w:rsidR="00CA3EA0" w:rsidRPr="005A3FDD" w14:paraId="155DD44E" w14:textId="77777777" w:rsidTr="0487DED6">
        <w:trPr>
          <w:trHeight w:val="576"/>
          <w:tblCellSpacing w:w="20" w:type="dxa"/>
        </w:trPr>
        <w:tc>
          <w:tcPr>
            <w:tcW w:w="1010" w:type="dxa"/>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7630FA91" w14:textId="7A8477F5" w:rsidR="00CA3EA0" w:rsidRPr="005A3FDD" w:rsidRDefault="00CA3EA0" w:rsidP="00CA3EA0">
            <w:pPr>
              <w:keepNext/>
              <w:jc w:val="center"/>
              <w:rPr>
                <w:rFonts w:ascii="Arial" w:hAnsi="Arial" w:cs="Arial"/>
                <w:b/>
                <w:bCs/>
                <w:kern w:val="16"/>
                <w:sz w:val="20"/>
              </w:rPr>
            </w:pPr>
            <w:r>
              <w:rPr>
                <w:rFonts w:ascii="Arial" w:hAnsi="Arial" w:cs="Arial"/>
                <w:b/>
                <w:bCs/>
                <w:kern w:val="16"/>
                <w:sz w:val="20"/>
              </w:rPr>
              <w:t>#</w:t>
            </w:r>
            <w:r w:rsidR="009C0C85">
              <w:rPr>
                <w:rFonts w:ascii="Arial" w:hAnsi="Arial" w:cs="Arial"/>
                <w:b/>
                <w:bCs/>
                <w:kern w:val="16"/>
                <w:sz w:val="20"/>
              </w:rPr>
              <w:t>3</w:t>
            </w:r>
          </w:p>
        </w:tc>
        <w:tc>
          <w:tcPr>
            <w:tcW w:w="8130" w:type="dxa"/>
            <w:tcBorders>
              <w:top w:val="single" w:sz="8" w:space="0" w:color="auto"/>
              <w:left w:val="single" w:sz="8" w:space="0" w:color="auto"/>
              <w:bottom w:val="single" w:sz="8" w:space="0" w:color="auto"/>
              <w:right w:val="single" w:sz="8" w:space="0" w:color="auto"/>
            </w:tcBorders>
            <w:shd w:val="clear" w:color="auto" w:fill="CCFFCC"/>
            <w:tcMar>
              <w:top w:w="72" w:type="dxa"/>
              <w:left w:w="120" w:type="dxa"/>
              <w:bottom w:w="72" w:type="dxa"/>
              <w:right w:w="120" w:type="dxa"/>
            </w:tcMar>
            <w:vAlign w:val="center"/>
          </w:tcPr>
          <w:p w14:paraId="500971C1" w14:textId="32FBB3B1" w:rsidR="00CA3EA0" w:rsidRPr="005A3FDD" w:rsidRDefault="00CA3EA0" w:rsidP="00CA3EA0">
            <w:pPr>
              <w:keepNext/>
              <w:rPr>
                <w:rFonts w:ascii="Arial" w:hAnsi="Arial" w:cs="Arial"/>
                <w:b/>
                <w:bCs/>
                <w:kern w:val="16"/>
                <w:sz w:val="20"/>
              </w:rPr>
            </w:pPr>
            <w:r>
              <w:rPr>
                <w:rFonts w:ascii="Arial" w:hAnsi="Arial" w:cs="Arial"/>
                <w:b/>
                <w:bCs/>
                <w:kern w:val="16"/>
                <w:sz w:val="20"/>
              </w:rPr>
              <w:t xml:space="preserve">REVIEWED AND APPROVED BY </w:t>
            </w:r>
          </w:p>
        </w:tc>
      </w:tr>
      <w:tr w:rsidR="00CA3EA0" w:rsidRPr="006F4DDF" w14:paraId="5D7156C7" w14:textId="77777777" w:rsidTr="0487DED6">
        <w:trPr>
          <w:trHeight w:val="563"/>
          <w:tblCellSpacing w:w="20" w:type="dxa"/>
        </w:trPr>
        <w:tc>
          <w:tcPr>
            <w:tcW w:w="9180" w:type="dxa"/>
            <w:gridSpan w:val="2"/>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4BA669FC" w14:textId="1FC572D4" w:rsidR="00CA3EA0" w:rsidRPr="008E68CB" w:rsidRDefault="00CA3EA0" w:rsidP="009C0C85">
            <w:pPr>
              <w:jc w:val="center"/>
              <w:rPr>
                <w:rFonts w:ascii="Arial" w:hAnsi="Arial" w:cs="Arial"/>
                <w:i/>
                <w:iCs/>
                <w:kern w:val="16"/>
                <w:sz w:val="20"/>
              </w:rPr>
            </w:pPr>
          </w:p>
          <w:p w14:paraId="3CBDA4F8" w14:textId="2AD08DF2" w:rsidR="00CA3EA0" w:rsidRPr="008E68CB" w:rsidRDefault="009C0C85" w:rsidP="009C0C85">
            <w:pPr>
              <w:jc w:val="center"/>
              <w:rPr>
                <w:rFonts w:ascii="Arial" w:hAnsi="Arial" w:cs="Arial"/>
                <w:i/>
                <w:iCs/>
                <w:kern w:val="16"/>
                <w:sz w:val="20"/>
              </w:rPr>
            </w:pPr>
            <w:r>
              <w:rPr>
                <w:rFonts w:ascii="Arial" w:hAnsi="Arial" w:cs="Arial"/>
                <w:i/>
                <w:iCs/>
                <w:kern w:val="16"/>
                <w:sz w:val="20"/>
              </w:rPr>
              <w:t>Reviewed and Approved by Principal investigators at the SPAN Kickoff Meeting held in Los Angeles 9/09/19-9/10/2019.</w:t>
            </w:r>
          </w:p>
          <w:p w14:paraId="7A5711C6" w14:textId="77777777" w:rsidR="00CA3EA0" w:rsidRDefault="00CA3EA0" w:rsidP="00CA3EA0">
            <w:pPr>
              <w:rPr>
                <w:rFonts w:ascii="Arial" w:hAnsi="Arial" w:cs="Arial"/>
                <w:kern w:val="16"/>
                <w:sz w:val="20"/>
              </w:rPr>
            </w:pPr>
          </w:p>
          <w:p w14:paraId="7951E1BF" w14:textId="77777777" w:rsidR="00CA3EA0" w:rsidRPr="008E68CB" w:rsidRDefault="00CA3EA0" w:rsidP="00CA3EA0">
            <w:pPr>
              <w:rPr>
                <w:rFonts w:ascii="Arial" w:hAnsi="Arial" w:cs="Arial"/>
                <w:i/>
                <w:iCs/>
                <w:kern w:val="16"/>
                <w:sz w:val="20"/>
              </w:rPr>
            </w:pPr>
          </w:p>
          <w:p w14:paraId="554E673A" w14:textId="77777777" w:rsidR="00CA3EA0" w:rsidRDefault="00CA3EA0" w:rsidP="00CA3EA0">
            <w:pPr>
              <w:rPr>
                <w:rFonts w:ascii="Arial" w:hAnsi="Arial" w:cs="Arial"/>
                <w:i/>
                <w:iCs/>
                <w:color w:val="C00000"/>
                <w:kern w:val="16"/>
                <w:sz w:val="20"/>
              </w:rPr>
            </w:pPr>
          </w:p>
          <w:p w14:paraId="3BDB0C3D" w14:textId="77777777" w:rsidR="00CA3EA0" w:rsidRPr="006F4DDF" w:rsidRDefault="00CA3EA0" w:rsidP="00CA3EA0">
            <w:pPr>
              <w:rPr>
                <w:rFonts w:ascii="Arial" w:hAnsi="Arial" w:cs="Arial"/>
                <w:i/>
                <w:iCs/>
                <w:color w:val="C00000"/>
                <w:kern w:val="16"/>
                <w:sz w:val="20"/>
              </w:rPr>
            </w:pPr>
          </w:p>
        </w:tc>
      </w:tr>
    </w:tbl>
    <w:p w14:paraId="4D4D68BB" w14:textId="77777777" w:rsidR="00CA3EA0" w:rsidRDefault="00CA3EA0" w:rsidP="00CA3EA0">
      <w:pPr>
        <w:rPr>
          <w:rFonts w:ascii="Arial" w:hAnsi="Arial" w:cs="Arial"/>
          <w:i/>
          <w:iCs/>
          <w:kern w:val="16"/>
          <w:sz w:val="20"/>
        </w:rPr>
      </w:pPr>
    </w:p>
    <w:p w14:paraId="7C020DB3" w14:textId="77777777" w:rsidR="00CA3EA0" w:rsidRDefault="00CA3EA0" w:rsidP="00CA3EA0">
      <w:pPr>
        <w:rPr>
          <w:rFonts w:ascii="Arial" w:hAnsi="Arial" w:cs="Arial"/>
          <w:i/>
          <w:iCs/>
          <w:kern w:val="16"/>
          <w:sz w:val="20"/>
        </w:rPr>
      </w:pPr>
    </w:p>
    <w:p w14:paraId="74095CB7" w14:textId="77777777" w:rsidR="00CA3EA0" w:rsidRDefault="00CA3EA0" w:rsidP="00CA3EA0">
      <w:pPr>
        <w:rPr>
          <w:rFonts w:ascii="Arial" w:hAnsi="Arial" w:cs="Arial"/>
          <w:i/>
          <w:iCs/>
          <w:kern w:val="16"/>
          <w:sz w:val="20"/>
        </w:rPr>
      </w:pPr>
    </w:p>
    <w:sectPr w:rsidR="00CA3EA0" w:rsidSect="00E90C6D">
      <w:headerReference w:type="default" r:id="rId8"/>
      <w:footerReference w:type="default" r:id="rId9"/>
      <w:endnotePr>
        <w:numFmt w:val="decimal"/>
      </w:endnotePr>
      <w:pgSz w:w="12240" w:h="15840"/>
      <w:pgMar w:top="1440" w:right="1440" w:bottom="1440" w:left="1440" w:header="720" w:footer="6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CE14A" w14:textId="77777777" w:rsidR="00975211" w:rsidRDefault="00975211">
      <w:r>
        <w:separator/>
      </w:r>
    </w:p>
  </w:endnote>
  <w:endnote w:type="continuationSeparator" w:id="0">
    <w:p w14:paraId="56E27076" w14:textId="77777777" w:rsidR="00975211" w:rsidRDefault="00975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翿"/>
    <w:panose1 w:val="020005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abon Italic">
    <w:altName w:val="Courier New"/>
    <w:panose1 w:val="020B0604020202020204"/>
    <w:charset w:val="00"/>
    <w:family w:val="auto"/>
    <w:pitch w:val="variable"/>
    <w:sig w:usb0="03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796206"/>
      <w:docPartObj>
        <w:docPartGallery w:val="Page Numbers (Bottom of Page)"/>
        <w:docPartUnique/>
      </w:docPartObj>
    </w:sdtPr>
    <w:sdtEndPr>
      <w:rPr>
        <w:rFonts w:ascii="Times New Roman" w:hAnsi="Times New Roman"/>
        <w:szCs w:val="24"/>
      </w:rPr>
    </w:sdtEndPr>
    <w:sdtContent>
      <w:sdt>
        <w:sdtPr>
          <w:rPr>
            <w:rFonts w:ascii="Times New Roman" w:hAnsi="Times New Roman"/>
            <w:szCs w:val="24"/>
          </w:rPr>
          <w:id w:val="-1769616900"/>
          <w:docPartObj>
            <w:docPartGallery w:val="Page Numbers (Top of Page)"/>
            <w:docPartUnique/>
          </w:docPartObj>
        </w:sdtPr>
        <w:sdtEndPr/>
        <w:sdtContent>
          <w:p w14:paraId="741E4E51" w14:textId="39D97DF1" w:rsidR="00037CE1" w:rsidRPr="00F158DB" w:rsidRDefault="00037CE1" w:rsidP="00037CE1">
            <w:pPr>
              <w:rPr>
                <w:rFonts w:ascii="Times New Roman" w:hAnsi="Times New Roman"/>
                <w:szCs w:val="24"/>
              </w:rPr>
            </w:pPr>
            <w:r w:rsidRPr="00F158DB">
              <w:rPr>
                <w:rFonts w:ascii="Times New Roman" w:hAnsi="Times New Roman"/>
                <w:szCs w:val="24"/>
              </w:rPr>
              <w:t xml:space="preserve"> </w:t>
            </w:r>
          </w:p>
          <w:p w14:paraId="0B7D3F7A" w14:textId="52B540A0" w:rsidR="00037CE1" w:rsidRPr="00037CE1" w:rsidRDefault="00B90E36" w:rsidP="00037CE1">
            <w:pPr>
              <w:pStyle w:val="Footer"/>
              <w:jc w:val="right"/>
              <w:rPr>
                <w:rFonts w:ascii="Times New Roman" w:hAnsi="Times New Roman"/>
                <w:b/>
                <w:bCs/>
                <w:szCs w:val="24"/>
              </w:rPr>
            </w:pPr>
            <w:r w:rsidRPr="00F158DB">
              <w:rPr>
                <w:rFonts w:ascii="Times New Roman" w:hAnsi="Times New Roman"/>
                <w:szCs w:val="24"/>
              </w:rPr>
              <w:t xml:space="preserve">Page </w:t>
            </w:r>
            <w:r w:rsidRPr="00F158DB">
              <w:rPr>
                <w:rFonts w:ascii="Times New Roman" w:hAnsi="Times New Roman"/>
                <w:b/>
                <w:bCs/>
                <w:color w:val="2B579A"/>
                <w:szCs w:val="24"/>
                <w:shd w:val="clear" w:color="auto" w:fill="E6E6E6"/>
              </w:rPr>
              <w:fldChar w:fldCharType="begin"/>
            </w:r>
            <w:r w:rsidRPr="00F158DB">
              <w:rPr>
                <w:rFonts w:ascii="Times New Roman" w:hAnsi="Times New Roman"/>
                <w:b/>
                <w:bCs/>
                <w:szCs w:val="24"/>
              </w:rPr>
              <w:instrText xml:space="preserve"> PAGE </w:instrText>
            </w:r>
            <w:r w:rsidRPr="00F158DB">
              <w:rPr>
                <w:rFonts w:ascii="Times New Roman" w:hAnsi="Times New Roman"/>
                <w:b/>
                <w:bCs/>
                <w:color w:val="2B579A"/>
                <w:szCs w:val="24"/>
                <w:shd w:val="clear" w:color="auto" w:fill="E6E6E6"/>
              </w:rPr>
              <w:fldChar w:fldCharType="separate"/>
            </w:r>
            <w:r w:rsidR="00B92267">
              <w:rPr>
                <w:rFonts w:ascii="Times New Roman" w:hAnsi="Times New Roman"/>
                <w:b/>
                <w:bCs/>
                <w:noProof/>
                <w:szCs w:val="24"/>
              </w:rPr>
              <w:t>3</w:t>
            </w:r>
            <w:r w:rsidRPr="00F158DB">
              <w:rPr>
                <w:rFonts w:ascii="Times New Roman" w:hAnsi="Times New Roman"/>
                <w:b/>
                <w:bCs/>
                <w:color w:val="2B579A"/>
                <w:szCs w:val="24"/>
                <w:shd w:val="clear" w:color="auto" w:fill="E6E6E6"/>
              </w:rPr>
              <w:fldChar w:fldCharType="end"/>
            </w:r>
            <w:r w:rsidRPr="00F158DB">
              <w:rPr>
                <w:rFonts w:ascii="Times New Roman" w:hAnsi="Times New Roman"/>
                <w:szCs w:val="24"/>
              </w:rPr>
              <w:t xml:space="preserve"> of </w:t>
            </w:r>
            <w:r w:rsidRPr="00F158DB">
              <w:rPr>
                <w:rFonts w:ascii="Times New Roman" w:hAnsi="Times New Roman"/>
                <w:b/>
                <w:bCs/>
                <w:color w:val="2B579A"/>
                <w:szCs w:val="24"/>
                <w:shd w:val="clear" w:color="auto" w:fill="E6E6E6"/>
              </w:rPr>
              <w:fldChar w:fldCharType="begin"/>
            </w:r>
            <w:r w:rsidRPr="00F158DB">
              <w:rPr>
                <w:rFonts w:ascii="Times New Roman" w:hAnsi="Times New Roman"/>
                <w:b/>
                <w:bCs/>
                <w:szCs w:val="24"/>
              </w:rPr>
              <w:instrText xml:space="preserve"> NUMPAGES  </w:instrText>
            </w:r>
            <w:r w:rsidRPr="00F158DB">
              <w:rPr>
                <w:rFonts w:ascii="Times New Roman" w:hAnsi="Times New Roman"/>
                <w:b/>
                <w:bCs/>
                <w:color w:val="2B579A"/>
                <w:szCs w:val="24"/>
                <w:shd w:val="clear" w:color="auto" w:fill="E6E6E6"/>
              </w:rPr>
              <w:fldChar w:fldCharType="separate"/>
            </w:r>
            <w:r w:rsidR="00B92267">
              <w:rPr>
                <w:rFonts w:ascii="Times New Roman" w:hAnsi="Times New Roman"/>
                <w:b/>
                <w:bCs/>
                <w:noProof/>
                <w:szCs w:val="24"/>
              </w:rPr>
              <w:t>5</w:t>
            </w:r>
            <w:r w:rsidRPr="00F158DB">
              <w:rPr>
                <w:rFonts w:ascii="Times New Roman" w:hAnsi="Times New Roman"/>
                <w:b/>
                <w:bCs/>
                <w:color w:val="2B579A"/>
                <w:szCs w:val="24"/>
                <w:shd w:val="clear" w:color="auto" w:fill="E6E6E6"/>
              </w:rPr>
              <w:fldChar w:fldCharType="end"/>
            </w:r>
          </w:p>
        </w:sdtContent>
      </w:sdt>
    </w:sdtContent>
  </w:sdt>
  <w:p w14:paraId="03E8E45D" w14:textId="2423C7DF" w:rsidR="00037CE1" w:rsidRDefault="0043173F" w:rsidP="00037CE1">
    <w:pPr>
      <w:jc w:val="right"/>
      <w:rPr>
        <w:rFonts w:ascii="Times New Roman" w:hAnsi="Times New Roman"/>
        <w:szCs w:val="24"/>
      </w:rPr>
    </w:pPr>
    <w:r>
      <w:rPr>
        <w:rFonts w:ascii="Times New Roman" w:hAnsi="Times New Roman"/>
        <w:szCs w:val="24"/>
      </w:rPr>
      <w:t xml:space="preserve">SPAN SOP </w:t>
    </w:r>
    <w:r w:rsidR="009C0C85">
      <w:rPr>
        <w:rFonts w:ascii="Times New Roman" w:hAnsi="Times New Roman"/>
        <w:szCs w:val="24"/>
      </w:rPr>
      <w:t>00</w:t>
    </w:r>
  </w:p>
  <w:p w14:paraId="087E1753" w14:textId="076E7A29" w:rsidR="00B90E36" w:rsidRPr="00F158DB" w:rsidRDefault="00B90E36" w:rsidP="00037CE1">
    <w:pPr>
      <w:pStyle w:val="Footer"/>
      <w:jc w:val="right"/>
      <w:rPr>
        <w:rFonts w:ascii="Times New Roman" w:hAnsi="Times New Roman"/>
        <w:szCs w:val="24"/>
      </w:rPr>
    </w:pPr>
  </w:p>
  <w:p w14:paraId="73C7C094" w14:textId="209EE2F9" w:rsidR="004A240E" w:rsidRPr="009E527E" w:rsidRDefault="00B90E36" w:rsidP="0023721F">
    <w:pPr>
      <w:rPr>
        <w:rFonts w:ascii="Times New Roman" w:hAnsi="Times New Roman"/>
        <w:b/>
        <w:bCs/>
        <w:szCs w:val="24"/>
      </w:rPr>
    </w:pPr>
    <w:r w:rsidRPr="00F158DB">
      <w:rPr>
        <w:rFonts w:ascii="Times New Roman" w:hAnsi="Times New Roman"/>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F3686" w14:textId="77777777" w:rsidR="00975211" w:rsidRDefault="00975211">
      <w:r>
        <w:separator/>
      </w:r>
    </w:p>
  </w:footnote>
  <w:footnote w:type="continuationSeparator" w:id="0">
    <w:p w14:paraId="233FAF97" w14:textId="77777777" w:rsidR="00975211" w:rsidRDefault="009752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D85C9" w14:textId="09D63960" w:rsidR="007A19E7" w:rsidRDefault="00AE28E0">
    <w:pPr>
      <w:pStyle w:val="Header"/>
    </w:pPr>
    <w:r>
      <w:rPr>
        <w:noProof/>
        <w:color w:val="2B579A"/>
        <w:shd w:val="clear" w:color="auto" w:fill="E6E6E6"/>
      </w:rPr>
      <w:drawing>
        <wp:anchor distT="0" distB="0" distL="114300" distR="114300" simplePos="0" relativeHeight="251659264" behindDoc="1" locked="0" layoutInCell="1" allowOverlap="1" wp14:anchorId="7084EAFC" wp14:editId="123D3A39">
          <wp:simplePos x="0" y="0"/>
          <wp:positionH relativeFrom="column">
            <wp:posOffset>-542925</wp:posOffset>
          </wp:positionH>
          <wp:positionV relativeFrom="paragraph">
            <wp:posOffset>-266700</wp:posOffset>
          </wp:positionV>
          <wp:extent cx="1200150" cy="697865"/>
          <wp:effectExtent l="0" t="0" r="0" b="6985"/>
          <wp:wrapTight wrapText="bothSides">
            <wp:wrapPolygon edited="0">
              <wp:start x="0" y="0"/>
              <wp:lineTo x="0" y="21227"/>
              <wp:lineTo x="21257" y="21227"/>
              <wp:lineTo x="212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697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5B9C">
      <w:rPr>
        <w:noProof/>
        <w:color w:val="2B579A"/>
        <w:shd w:val="clear" w:color="auto" w:fill="E6E6E6"/>
      </w:rPr>
      <w:drawing>
        <wp:anchor distT="0" distB="0" distL="114300" distR="114300" simplePos="0" relativeHeight="251661312" behindDoc="0" locked="0" layoutInCell="1" allowOverlap="1" wp14:anchorId="4ADA0C50" wp14:editId="6857F5E3">
          <wp:simplePos x="0" y="0"/>
          <wp:positionH relativeFrom="column">
            <wp:posOffset>4971415</wp:posOffset>
          </wp:positionH>
          <wp:positionV relativeFrom="paragraph">
            <wp:posOffset>-200025</wp:posOffset>
          </wp:positionV>
          <wp:extent cx="1668731" cy="409575"/>
          <wp:effectExtent l="0" t="0" r="8255" b="0"/>
          <wp:wrapTight wrapText="bothSides">
            <wp:wrapPolygon edited="0">
              <wp:start x="0" y="0"/>
              <wp:lineTo x="0" y="20093"/>
              <wp:lineTo x="21460" y="20093"/>
              <wp:lineTo x="2146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668731" cy="409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ABF"/>
    <w:multiLevelType w:val="hybridMultilevel"/>
    <w:tmpl w:val="82CC6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A2A6C"/>
    <w:multiLevelType w:val="hybridMultilevel"/>
    <w:tmpl w:val="BE7C3610"/>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9F7943"/>
    <w:multiLevelType w:val="hybridMultilevel"/>
    <w:tmpl w:val="27E4D7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05502"/>
    <w:multiLevelType w:val="hybridMultilevel"/>
    <w:tmpl w:val="0CB029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F5E71"/>
    <w:multiLevelType w:val="hybridMultilevel"/>
    <w:tmpl w:val="2C78686E"/>
    <w:lvl w:ilvl="0" w:tplc="3776161A">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94215"/>
    <w:multiLevelType w:val="hybridMultilevel"/>
    <w:tmpl w:val="AB986A1A"/>
    <w:lvl w:ilvl="0" w:tplc="D7D6CE1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26226"/>
    <w:multiLevelType w:val="hybridMultilevel"/>
    <w:tmpl w:val="2228B4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14D3C"/>
    <w:multiLevelType w:val="hybridMultilevel"/>
    <w:tmpl w:val="ABC657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8F64B7"/>
    <w:multiLevelType w:val="hybridMultilevel"/>
    <w:tmpl w:val="74902224"/>
    <w:lvl w:ilvl="0" w:tplc="C73E170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DDD70BD"/>
    <w:multiLevelType w:val="hybridMultilevel"/>
    <w:tmpl w:val="3B440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8629CF"/>
    <w:multiLevelType w:val="hybridMultilevel"/>
    <w:tmpl w:val="4948B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ED1FB6"/>
    <w:multiLevelType w:val="hybridMultilevel"/>
    <w:tmpl w:val="8754153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F44346F"/>
    <w:multiLevelType w:val="hybridMultilevel"/>
    <w:tmpl w:val="9E56DD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0C05CA"/>
    <w:multiLevelType w:val="hybridMultilevel"/>
    <w:tmpl w:val="B134AB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F57935"/>
    <w:multiLevelType w:val="hybridMultilevel"/>
    <w:tmpl w:val="E85EF6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22033F"/>
    <w:multiLevelType w:val="hybridMultilevel"/>
    <w:tmpl w:val="9D043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732593"/>
    <w:multiLevelType w:val="hybridMultilevel"/>
    <w:tmpl w:val="4570366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306580"/>
    <w:multiLevelType w:val="hybridMultilevel"/>
    <w:tmpl w:val="A7AE3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C43372"/>
    <w:multiLevelType w:val="hybridMultilevel"/>
    <w:tmpl w:val="B4E666A0"/>
    <w:lvl w:ilvl="0" w:tplc="D7D6CE16">
      <w:start w:val="1"/>
      <w:numFmt w:val="decimal"/>
      <w:lvlText w:val="%1."/>
      <w:lvlJc w:val="left"/>
      <w:pPr>
        <w:ind w:left="360" w:hanging="360"/>
      </w:pPr>
      <w:rPr>
        <w:color w:val="auto"/>
      </w:rPr>
    </w:lvl>
    <w:lvl w:ilvl="1" w:tplc="E96C5D8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B36A29"/>
    <w:multiLevelType w:val="hybridMultilevel"/>
    <w:tmpl w:val="55C60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1A1C59"/>
    <w:multiLevelType w:val="hybridMultilevel"/>
    <w:tmpl w:val="C72C9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8E7879"/>
    <w:multiLevelType w:val="hybridMultilevel"/>
    <w:tmpl w:val="20B417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D93532"/>
    <w:multiLevelType w:val="hybridMultilevel"/>
    <w:tmpl w:val="0F10174A"/>
    <w:lvl w:ilvl="0" w:tplc="BD4A4BA4">
      <w:start w:val="4"/>
      <w:numFmt w:val="decimal"/>
      <w:lvlText w:val="%1."/>
      <w:lvlJc w:val="left"/>
      <w:pPr>
        <w:ind w:left="720" w:hanging="360"/>
      </w:pPr>
    </w:lvl>
    <w:lvl w:ilvl="1" w:tplc="43E28F22">
      <w:start w:val="1"/>
      <w:numFmt w:val="lowerLetter"/>
      <w:lvlText w:val="%2."/>
      <w:lvlJc w:val="left"/>
      <w:pPr>
        <w:ind w:left="1440" w:hanging="360"/>
      </w:pPr>
    </w:lvl>
    <w:lvl w:ilvl="2" w:tplc="81AADEA0">
      <w:start w:val="1"/>
      <w:numFmt w:val="lowerRoman"/>
      <w:lvlText w:val="%3."/>
      <w:lvlJc w:val="right"/>
      <w:pPr>
        <w:ind w:left="2160" w:hanging="180"/>
      </w:pPr>
    </w:lvl>
    <w:lvl w:ilvl="3" w:tplc="31BEB882">
      <w:start w:val="1"/>
      <w:numFmt w:val="decimal"/>
      <w:lvlText w:val="%4."/>
      <w:lvlJc w:val="left"/>
      <w:pPr>
        <w:ind w:left="2880" w:hanging="360"/>
      </w:pPr>
    </w:lvl>
    <w:lvl w:ilvl="4" w:tplc="DB7A841A">
      <w:start w:val="1"/>
      <w:numFmt w:val="lowerLetter"/>
      <w:lvlText w:val="%5."/>
      <w:lvlJc w:val="left"/>
      <w:pPr>
        <w:ind w:left="3600" w:hanging="360"/>
      </w:pPr>
    </w:lvl>
    <w:lvl w:ilvl="5" w:tplc="4758586E">
      <w:start w:val="1"/>
      <w:numFmt w:val="lowerRoman"/>
      <w:lvlText w:val="%6."/>
      <w:lvlJc w:val="right"/>
      <w:pPr>
        <w:ind w:left="4320" w:hanging="180"/>
      </w:pPr>
    </w:lvl>
    <w:lvl w:ilvl="6" w:tplc="F08CC796">
      <w:start w:val="1"/>
      <w:numFmt w:val="decimal"/>
      <w:lvlText w:val="%7."/>
      <w:lvlJc w:val="left"/>
      <w:pPr>
        <w:ind w:left="5040" w:hanging="360"/>
      </w:pPr>
    </w:lvl>
    <w:lvl w:ilvl="7" w:tplc="65087574">
      <w:start w:val="1"/>
      <w:numFmt w:val="lowerLetter"/>
      <w:lvlText w:val="%8."/>
      <w:lvlJc w:val="left"/>
      <w:pPr>
        <w:ind w:left="5760" w:hanging="360"/>
      </w:pPr>
    </w:lvl>
    <w:lvl w:ilvl="8" w:tplc="67B64314">
      <w:start w:val="1"/>
      <w:numFmt w:val="lowerRoman"/>
      <w:lvlText w:val="%9."/>
      <w:lvlJc w:val="right"/>
      <w:pPr>
        <w:ind w:left="6480" w:hanging="180"/>
      </w:pPr>
    </w:lvl>
  </w:abstractNum>
  <w:abstractNum w:abstractNumId="23" w15:restartNumberingAfterBreak="0">
    <w:nsid w:val="39CB5F7C"/>
    <w:multiLevelType w:val="hybridMultilevel"/>
    <w:tmpl w:val="740C6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CB16E9"/>
    <w:multiLevelType w:val="hybridMultilevel"/>
    <w:tmpl w:val="48F2F860"/>
    <w:lvl w:ilvl="0" w:tplc="CAE2D8B0">
      <w:start w:val="1"/>
      <w:numFmt w:val="decimal"/>
      <w:lvlText w:val="%1."/>
      <w:lvlJc w:val="left"/>
      <w:pPr>
        <w:ind w:left="108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A54B63"/>
    <w:multiLevelType w:val="hybridMultilevel"/>
    <w:tmpl w:val="AE9AD5D2"/>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D8E28B3"/>
    <w:multiLevelType w:val="hybridMultilevel"/>
    <w:tmpl w:val="24D67D08"/>
    <w:lvl w:ilvl="0" w:tplc="16B0AA44">
      <w:start w:val="1"/>
      <w:numFmt w:val="lowerLetter"/>
      <w:lvlText w:val="%1."/>
      <w:lvlJc w:val="left"/>
      <w:pPr>
        <w:ind w:left="720" w:hanging="360"/>
      </w:pPr>
    </w:lvl>
    <w:lvl w:ilvl="1" w:tplc="635650BE">
      <w:start w:val="1"/>
      <w:numFmt w:val="lowerLetter"/>
      <w:lvlText w:val="%2."/>
      <w:lvlJc w:val="left"/>
      <w:pPr>
        <w:ind w:left="1440" w:hanging="360"/>
      </w:pPr>
    </w:lvl>
    <w:lvl w:ilvl="2" w:tplc="EF9E47B0">
      <w:start w:val="1"/>
      <w:numFmt w:val="lowerRoman"/>
      <w:lvlText w:val="%3."/>
      <w:lvlJc w:val="right"/>
      <w:pPr>
        <w:ind w:left="2160" w:hanging="180"/>
      </w:pPr>
    </w:lvl>
    <w:lvl w:ilvl="3" w:tplc="8500F30C">
      <w:start w:val="1"/>
      <w:numFmt w:val="decimal"/>
      <w:lvlText w:val="%4."/>
      <w:lvlJc w:val="left"/>
      <w:pPr>
        <w:ind w:left="2880" w:hanging="360"/>
      </w:pPr>
    </w:lvl>
    <w:lvl w:ilvl="4" w:tplc="B7027FF4">
      <w:start w:val="1"/>
      <w:numFmt w:val="lowerLetter"/>
      <w:lvlText w:val="%5."/>
      <w:lvlJc w:val="left"/>
      <w:pPr>
        <w:ind w:left="3600" w:hanging="360"/>
      </w:pPr>
    </w:lvl>
    <w:lvl w:ilvl="5" w:tplc="125E1164">
      <w:start w:val="1"/>
      <w:numFmt w:val="lowerRoman"/>
      <w:lvlText w:val="%6."/>
      <w:lvlJc w:val="right"/>
      <w:pPr>
        <w:ind w:left="4320" w:hanging="180"/>
      </w:pPr>
    </w:lvl>
    <w:lvl w:ilvl="6" w:tplc="AABEC81E">
      <w:start w:val="1"/>
      <w:numFmt w:val="decimal"/>
      <w:lvlText w:val="%7."/>
      <w:lvlJc w:val="left"/>
      <w:pPr>
        <w:ind w:left="5040" w:hanging="360"/>
      </w:pPr>
    </w:lvl>
    <w:lvl w:ilvl="7" w:tplc="DE563212">
      <w:start w:val="1"/>
      <w:numFmt w:val="lowerLetter"/>
      <w:lvlText w:val="%8."/>
      <w:lvlJc w:val="left"/>
      <w:pPr>
        <w:ind w:left="5760" w:hanging="360"/>
      </w:pPr>
    </w:lvl>
    <w:lvl w:ilvl="8" w:tplc="3D2E8A00">
      <w:start w:val="1"/>
      <w:numFmt w:val="lowerRoman"/>
      <w:lvlText w:val="%9."/>
      <w:lvlJc w:val="right"/>
      <w:pPr>
        <w:ind w:left="6480" w:hanging="180"/>
      </w:pPr>
    </w:lvl>
  </w:abstractNum>
  <w:abstractNum w:abstractNumId="27" w15:restartNumberingAfterBreak="0">
    <w:nsid w:val="4AD33235"/>
    <w:multiLevelType w:val="hybridMultilevel"/>
    <w:tmpl w:val="D6703B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1D148C"/>
    <w:multiLevelType w:val="hybridMultilevel"/>
    <w:tmpl w:val="158E42F4"/>
    <w:lvl w:ilvl="0" w:tplc="D7D6CE16">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05B6D81"/>
    <w:multiLevelType w:val="hybridMultilevel"/>
    <w:tmpl w:val="6BBC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630BE7"/>
    <w:multiLevelType w:val="hybridMultilevel"/>
    <w:tmpl w:val="34948AE4"/>
    <w:lvl w:ilvl="0" w:tplc="2C3C6DD6">
      <w:start w:val="1"/>
      <w:numFmt w:val="decimal"/>
      <w:lvlText w:val="%1."/>
      <w:lvlJc w:val="left"/>
      <w:pPr>
        <w:tabs>
          <w:tab w:val="num" w:pos="720"/>
        </w:tabs>
        <w:ind w:left="720" w:hanging="360"/>
      </w:pPr>
      <w:rPr>
        <w:rFonts w:ascii="Arial" w:eastAsia="Times New Roman" w:hAnsi="Arial" w:cs="Arial"/>
      </w:rPr>
    </w:lvl>
    <w:lvl w:ilvl="1" w:tplc="3B0CC920" w:tentative="1">
      <w:start w:val="1"/>
      <w:numFmt w:val="decimal"/>
      <w:lvlText w:val="%2."/>
      <w:lvlJc w:val="left"/>
      <w:pPr>
        <w:tabs>
          <w:tab w:val="num" w:pos="1440"/>
        </w:tabs>
        <w:ind w:left="1440" w:hanging="360"/>
      </w:pPr>
    </w:lvl>
    <w:lvl w:ilvl="2" w:tplc="60C61D9C" w:tentative="1">
      <w:start w:val="1"/>
      <w:numFmt w:val="decimal"/>
      <w:lvlText w:val="%3."/>
      <w:lvlJc w:val="left"/>
      <w:pPr>
        <w:tabs>
          <w:tab w:val="num" w:pos="2160"/>
        </w:tabs>
        <w:ind w:left="2160" w:hanging="360"/>
      </w:pPr>
    </w:lvl>
    <w:lvl w:ilvl="3" w:tplc="3B103B62" w:tentative="1">
      <w:start w:val="1"/>
      <w:numFmt w:val="decimal"/>
      <w:lvlText w:val="%4."/>
      <w:lvlJc w:val="left"/>
      <w:pPr>
        <w:tabs>
          <w:tab w:val="num" w:pos="2880"/>
        </w:tabs>
        <w:ind w:left="2880" w:hanging="360"/>
      </w:pPr>
    </w:lvl>
    <w:lvl w:ilvl="4" w:tplc="A118B108" w:tentative="1">
      <w:start w:val="1"/>
      <w:numFmt w:val="decimal"/>
      <w:lvlText w:val="%5."/>
      <w:lvlJc w:val="left"/>
      <w:pPr>
        <w:tabs>
          <w:tab w:val="num" w:pos="3600"/>
        </w:tabs>
        <w:ind w:left="3600" w:hanging="360"/>
      </w:pPr>
    </w:lvl>
    <w:lvl w:ilvl="5" w:tplc="36CC9BA0" w:tentative="1">
      <w:start w:val="1"/>
      <w:numFmt w:val="decimal"/>
      <w:lvlText w:val="%6."/>
      <w:lvlJc w:val="left"/>
      <w:pPr>
        <w:tabs>
          <w:tab w:val="num" w:pos="4320"/>
        </w:tabs>
        <w:ind w:left="4320" w:hanging="360"/>
      </w:pPr>
    </w:lvl>
    <w:lvl w:ilvl="6" w:tplc="DF602798" w:tentative="1">
      <w:start w:val="1"/>
      <w:numFmt w:val="decimal"/>
      <w:lvlText w:val="%7."/>
      <w:lvlJc w:val="left"/>
      <w:pPr>
        <w:tabs>
          <w:tab w:val="num" w:pos="5040"/>
        </w:tabs>
        <w:ind w:left="5040" w:hanging="360"/>
      </w:pPr>
    </w:lvl>
    <w:lvl w:ilvl="7" w:tplc="3D3ED9F6" w:tentative="1">
      <w:start w:val="1"/>
      <w:numFmt w:val="decimal"/>
      <w:lvlText w:val="%8."/>
      <w:lvlJc w:val="left"/>
      <w:pPr>
        <w:tabs>
          <w:tab w:val="num" w:pos="5760"/>
        </w:tabs>
        <w:ind w:left="5760" w:hanging="360"/>
      </w:pPr>
    </w:lvl>
    <w:lvl w:ilvl="8" w:tplc="6024CCB4" w:tentative="1">
      <w:start w:val="1"/>
      <w:numFmt w:val="decimal"/>
      <w:lvlText w:val="%9."/>
      <w:lvlJc w:val="left"/>
      <w:pPr>
        <w:tabs>
          <w:tab w:val="num" w:pos="6480"/>
        </w:tabs>
        <w:ind w:left="6480" w:hanging="360"/>
      </w:pPr>
    </w:lvl>
  </w:abstractNum>
  <w:abstractNum w:abstractNumId="31" w15:restartNumberingAfterBreak="0">
    <w:nsid w:val="520012A4"/>
    <w:multiLevelType w:val="hybridMultilevel"/>
    <w:tmpl w:val="85C0BAF8"/>
    <w:lvl w:ilvl="0" w:tplc="59C2C440">
      <w:start w:val="1"/>
      <w:numFmt w:val="decimal"/>
      <w:lvlText w:val="%1."/>
      <w:lvlJc w:val="left"/>
      <w:pPr>
        <w:ind w:left="720" w:hanging="360"/>
      </w:pPr>
    </w:lvl>
    <w:lvl w:ilvl="1" w:tplc="5D54CE88">
      <w:start w:val="1"/>
      <w:numFmt w:val="lowerLetter"/>
      <w:lvlText w:val="%2."/>
      <w:lvlJc w:val="left"/>
      <w:pPr>
        <w:ind w:left="1440" w:hanging="360"/>
      </w:pPr>
    </w:lvl>
    <w:lvl w:ilvl="2" w:tplc="C8C4A1BA">
      <w:start w:val="1"/>
      <w:numFmt w:val="lowerRoman"/>
      <w:lvlText w:val="%3."/>
      <w:lvlJc w:val="right"/>
      <w:pPr>
        <w:ind w:left="2160" w:hanging="180"/>
      </w:pPr>
    </w:lvl>
    <w:lvl w:ilvl="3" w:tplc="CC64D456">
      <w:start w:val="1"/>
      <w:numFmt w:val="decimal"/>
      <w:lvlText w:val="%4."/>
      <w:lvlJc w:val="left"/>
      <w:pPr>
        <w:ind w:left="2880" w:hanging="360"/>
      </w:pPr>
    </w:lvl>
    <w:lvl w:ilvl="4" w:tplc="8C5C0FC0">
      <w:start w:val="1"/>
      <w:numFmt w:val="lowerLetter"/>
      <w:lvlText w:val="%5."/>
      <w:lvlJc w:val="left"/>
      <w:pPr>
        <w:ind w:left="3600" w:hanging="360"/>
      </w:pPr>
    </w:lvl>
    <w:lvl w:ilvl="5" w:tplc="8572D248">
      <w:start w:val="1"/>
      <w:numFmt w:val="lowerRoman"/>
      <w:lvlText w:val="%6."/>
      <w:lvlJc w:val="right"/>
      <w:pPr>
        <w:ind w:left="4320" w:hanging="180"/>
      </w:pPr>
    </w:lvl>
    <w:lvl w:ilvl="6" w:tplc="8988D0B4">
      <w:start w:val="1"/>
      <w:numFmt w:val="decimal"/>
      <w:lvlText w:val="%7."/>
      <w:lvlJc w:val="left"/>
      <w:pPr>
        <w:ind w:left="5040" w:hanging="360"/>
      </w:pPr>
    </w:lvl>
    <w:lvl w:ilvl="7" w:tplc="05865042">
      <w:start w:val="1"/>
      <w:numFmt w:val="lowerLetter"/>
      <w:lvlText w:val="%8."/>
      <w:lvlJc w:val="left"/>
      <w:pPr>
        <w:ind w:left="5760" w:hanging="360"/>
      </w:pPr>
    </w:lvl>
    <w:lvl w:ilvl="8" w:tplc="7F4054F2">
      <w:start w:val="1"/>
      <w:numFmt w:val="lowerRoman"/>
      <w:lvlText w:val="%9."/>
      <w:lvlJc w:val="right"/>
      <w:pPr>
        <w:ind w:left="6480" w:hanging="180"/>
      </w:pPr>
    </w:lvl>
  </w:abstractNum>
  <w:abstractNum w:abstractNumId="32" w15:restartNumberingAfterBreak="0">
    <w:nsid w:val="53F10D36"/>
    <w:multiLevelType w:val="hybridMultilevel"/>
    <w:tmpl w:val="48F2F860"/>
    <w:lvl w:ilvl="0" w:tplc="CAE2D8B0">
      <w:start w:val="1"/>
      <w:numFmt w:val="decimal"/>
      <w:lvlText w:val="%1."/>
      <w:lvlJc w:val="left"/>
      <w:pPr>
        <w:ind w:left="108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CE3789"/>
    <w:multiLevelType w:val="hybridMultilevel"/>
    <w:tmpl w:val="87F65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C00AE1"/>
    <w:multiLevelType w:val="hybridMultilevel"/>
    <w:tmpl w:val="2B20C6C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CCC3BB8"/>
    <w:multiLevelType w:val="hybridMultilevel"/>
    <w:tmpl w:val="8E12D1F8"/>
    <w:lvl w:ilvl="0" w:tplc="C61490DE">
      <w:start w:val="1"/>
      <w:numFmt w:val="lowerLetter"/>
      <w:lvlText w:val="%1."/>
      <w:lvlJc w:val="left"/>
      <w:pPr>
        <w:ind w:left="720" w:hanging="360"/>
      </w:pPr>
    </w:lvl>
    <w:lvl w:ilvl="1" w:tplc="39EA1408">
      <w:start w:val="1"/>
      <w:numFmt w:val="lowerLetter"/>
      <w:lvlText w:val="%2."/>
      <w:lvlJc w:val="left"/>
      <w:pPr>
        <w:ind w:left="1440" w:hanging="360"/>
      </w:pPr>
    </w:lvl>
    <w:lvl w:ilvl="2" w:tplc="C1209E44">
      <w:start w:val="1"/>
      <w:numFmt w:val="lowerRoman"/>
      <w:lvlText w:val="%3."/>
      <w:lvlJc w:val="right"/>
      <w:pPr>
        <w:ind w:left="2160" w:hanging="180"/>
      </w:pPr>
    </w:lvl>
    <w:lvl w:ilvl="3" w:tplc="3A92510A">
      <w:start w:val="1"/>
      <w:numFmt w:val="decimal"/>
      <w:lvlText w:val="%4."/>
      <w:lvlJc w:val="left"/>
      <w:pPr>
        <w:ind w:left="2880" w:hanging="360"/>
      </w:pPr>
    </w:lvl>
    <w:lvl w:ilvl="4" w:tplc="3E0EEF46">
      <w:start w:val="1"/>
      <w:numFmt w:val="lowerLetter"/>
      <w:lvlText w:val="%5."/>
      <w:lvlJc w:val="left"/>
      <w:pPr>
        <w:ind w:left="3600" w:hanging="360"/>
      </w:pPr>
    </w:lvl>
    <w:lvl w:ilvl="5" w:tplc="141A65AA">
      <w:start w:val="1"/>
      <w:numFmt w:val="lowerRoman"/>
      <w:lvlText w:val="%6."/>
      <w:lvlJc w:val="right"/>
      <w:pPr>
        <w:ind w:left="4320" w:hanging="180"/>
      </w:pPr>
    </w:lvl>
    <w:lvl w:ilvl="6" w:tplc="B4686BA6">
      <w:start w:val="1"/>
      <w:numFmt w:val="decimal"/>
      <w:lvlText w:val="%7."/>
      <w:lvlJc w:val="left"/>
      <w:pPr>
        <w:ind w:left="5040" w:hanging="360"/>
      </w:pPr>
    </w:lvl>
    <w:lvl w:ilvl="7" w:tplc="23643366">
      <w:start w:val="1"/>
      <w:numFmt w:val="lowerLetter"/>
      <w:lvlText w:val="%8."/>
      <w:lvlJc w:val="left"/>
      <w:pPr>
        <w:ind w:left="5760" w:hanging="360"/>
      </w:pPr>
    </w:lvl>
    <w:lvl w:ilvl="8" w:tplc="355ECCB2">
      <w:start w:val="1"/>
      <w:numFmt w:val="lowerRoman"/>
      <w:lvlText w:val="%9."/>
      <w:lvlJc w:val="right"/>
      <w:pPr>
        <w:ind w:left="6480" w:hanging="180"/>
      </w:pPr>
    </w:lvl>
  </w:abstractNum>
  <w:abstractNum w:abstractNumId="36" w15:restartNumberingAfterBreak="0">
    <w:nsid w:val="5EF643B7"/>
    <w:multiLevelType w:val="hybridMultilevel"/>
    <w:tmpl w:val="FE64E8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1778F9"/>
    <w:multiLevelType w:val="hybridMultilevel"/>
    <w:tmpl w:val="66C88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994ED9"/>
    <w:multiLevelType w:val="hybridMultilevel"/>
    <w:tmpl w:val="FE64E8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10935CE"/>
    <w:multiLevelType w:val="hybridMultilevel"/>
    <w:tmpl w:val="0FA6CC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4786CD5"/>
    <w:multiLevelType w:val="hybridMultilevel"/>
    <w:tmpl w:val="06649D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4860271"/>
    <w:multiLevelType w:val="hybridMultilevel"/>
    <w:tmpl w:val="AC92D3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BB6C82"/>
    <w:multiLevelType w:val="hybridMultilevel"/>
    <w:tmpl w:val="239ED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314022"/>
    <w:multiLevelType w:val="hybridMultilevel"/>
    <w:tmpl w:val="191486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F056DF"/>
    <w:multiLevelType w:val="hybridMultilevel"/>
    <w:tmpl w:val="8A2E75AE"/>
    <w:lvl w:ilvl="0" w:tplc="04090015">
      <w:start w:val="1"/>
      <w:numFmt w:val="upperLetter"/>
      <w:lvlText w:val="%1."/>
      <w:lvlJc w:val="left"/>
      <w:pPr>
        <w:ind w:left="360" w:hanging="360"/>
      </w:pPr>
    </w:lvl>
    <w:lvl w:ilvl="1" w:tplc="E96C5D8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D7A785E"/>
    <w:multiLevelType w:val="hybridMultilevel"/>
    <w:tmpl w:val="0F02166A"/>
    <w:lvl w:ilvl="0" w:tplc="D7D6CE16">
      <w:start w:val="1"/>
      <w:numFmt w:val="decimal"/>
      <w:lvlText w:val="%1."/>
      <w:lvlJc w:val="left"/>
      <w:pPr>
        <w:ind w:left="360" w:hanging="360"/>
      </w:pPr>
      <w:rPr>
        <w:color w:val="auto"/>
      </w:rPr>
    </w:lvl>
    <w:lvl w:ilvl="1" w:tplc="E96C5D8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35"/>
  </w:num>
  <w:num w:numId="3">
    <w:abstractNumId w:val="26"/>
  </w:num>
  <w:num w:numId="4">
    <w:abstractNumId w:val="31"/>
  </w:num>
  <w:num w:numId="5">
    <w:abstractNumId w:val="7"/>
  </w:num>
  <w:num w:numId="6">
    <w:abstractNumId w:val="30"/>
  </w:num>
  <w:num w:numId="7">
    <w:abstractNumId w:val="40"/>
  </w:num>
  <w:num w:numId="8">
    <w:abstractNumId w:val="1"/>
  </w:num>
  <w:num w:numId="9">
    <w:abstractNumId w:val="36"/>
  </w:num>
  <w:num w:numId="10">
    <w:abstractNumId w:val="11"/>
  </w:num>
  <w:num w:numId="11">
    <w:abstractNumId w:val="25"/>
  </w:num>
  <w:num w:numId="12">
    <w:abstractNumId w:val="8"/>
  </w:num>
  <w:num w:numId="13">
    <w:abstractNumId w:val="28"/>
  </w:num>
  <w:num w:numId="14">
    <w:abstractNumId w:val="44"/>
  </w:num>
  <w:num w:numId="15">
    <w:abstractNumId w:val="38"/>
  </w:num>
  <w:num w:numId="16">
    <w:abstractNumId w:val="14"/>
  </w:num>
  <w:num w:numId="17">
    <w:abstractNumId w:val="43"/>
  </w:num>
  <w:num w:numId="18">
    <w:abstractNumId w:val="2"/>
  </w:num>
  <w:num w:numId="19">
    <w:abstractNumId w:val="41"/>
  </w:num>
  <w:num w:numId="20">
    <w:abstractNumId w:val="27"/>
  </w:num>
  <w:num w:numId="21">
    <w:abstractNumId w:val="5"/>
  </w:num>
  <w:num w:numId="22">
    <w:abstractNumId w:val="45"/>
  </w:num>
  <w:num w:numId="23">
    <w:abstractNumId w:val="16"/>
  </w:num>
  <w:num w:numId="24">
    <w:abstractNumId w:val="18"/>
  </w:num>
  <w:num w:numId="25">
    <w:abstractNumId w:val="12"/>
  </w:num>
  <w:num w:numId="26">
    <w:abstractNumId w:val="21"/>
  </w:num>
  <w:num w:numId="27">
    <w:abstractNumId w:val="6"/>
  </w:num>
  <w:num w:numId="28">
    <w:abstractNumId w:val="3"/>
  </w:num>
  <w:num w:numId="29">
    <w:abstractNumId w:val="34"/>
  </w:num>
  <w:num w:numId="30">
    <w:abstractNumId w:val="0"/>
  </w:num>
  <w:num w:numId="31">
    <w:abstractNumId w:val="15"/>
  </w:num>
  <w:num w:numId="32">
    <w:abstractNumId w:val="29"/>
  </w:num>
  <w:num w:numId="33">
    <w:abstractNumId w:val="23"/>
  </w:num>
  <w:num w:numId="34">
    <w:abstractNumId w:val="33"/>
  </w:num>
  <w:num w:numId="35">
    <w:abstractNumId w:val="39"/>
  </w:num>
  <w:num w:numId="36">
    <w:abstractNumId w:val="10"/>
  </w:num>
  <w:num w:numId="37">
    <w:abstractNumId w:val="9"/>
  </w:num>
  <w:num w:numId="38">
    <w:abstractNumId w:val="19"/>
  </w:num>
  <w:num w:numId="39">
    <w:abstractNumId w:val="20"/>
  </w:num>
  <w:num w:numId="40">
    <w:abstractNumId w:val="37"/>
  </w:num>
  <w:num w:numId="41">
    <w:abstractNumId w:val="17"/>
  </w:num>
  <w:num w:numId="42">
    <w:abstractNumId w:val="24"/>
  </w:num>
  <w:num w:numId="43">
    <w:abstractNumId w:val="32"/>
  </w:num>
  <w:num w:numId="44">
    <w:abstractNumId w:val="13"/>
  </w:num>
  <w:num w:numId="45">
    <w:abstractNumId w:val="42"/>
  </w:num>
  <w:num w:numId="46">
    <w:abstractNumId w:val="4"/>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Lyden">
    <w15:presenceInfo w15:providerId="Windows Live" w15:userId="1644c3eab9f050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A86"/>
    <w:rsid w:val="00001046"/>
    <w:rsid w:val="000011FF"/>
    <w:rsid w:val="0000263A"/>
    <w:rsid w:val="000042D0"/>
    <w:rsid w:val="000064A0"/>
    <w:rsid w:val="00011743"/>
    <w:rsid w:val="0001346C"/>
    <w:rsid w:val="00014C15"/>
    <w:rsid w:val="0002025D"/>
    <w:rsid w:val="000224C2"/>
    <w:rsid w:val="00023514"/>
    <w:rsid w:val="00023DFA"/>
    <w:rsid w:val="000261AE"/>
    <w:rsid w:val="00035B90"/>
    <w:rsid w:val="00037CE1"/>
    <w:rsid w:val="0004423E"/>
    <w:rsid w:val="00044C49"/>
    <w:rsid w:val="000452F5"/>
    <w:rsid w:val="00046740"/>
    <w:rsid w:val="000472E5"/>
    <w:rsid w:val="00047F76"/>
    <w:rsid w:val="00050A75"/>
    <w:rsid w:val="00051BAC"/>
    <w:rsid w:val="00056BF1"/>
    <w:rsid w:val="00060A31"/>
    <w:rsid w:val="0006145B"/>
    <w:rsid w:val="00063915"/>
    <w:rsid w:val="00067AE8"/>
    <w:rsid w:val="00071729"/>
    <w:rsid w:val="000773C7"/>
    <w:rsid w:val="000778CE"/>
    <w:rsid w:val="000805A0"/>
    <w:rsid w:val="0009142B"/>
    <w:rsid w:val="00093EBD"/>
    <w:rsid w:val="000964C9"/>
    <w:rsid w:val="000967F6"/>
    <w:rsid w:val="000A06AC"/>
    <w:rsid w:val="000A08FE"/>
    <w:rsid w:val="000A2FC6"/>
    <w:rsid w:val="000A5782"/>
    <w:rsid w:val="000A5B6F"/>
    <w:rsid w:val="000B055F"/>
    <w:rsid w:val="000B0BBE"/>
    <w:rsid w:val="000B1258"/>
    <w:rsid w:val="000B21C0"/>
    <w:rsid w:val="000B4F67"/>
    <w:rsid w:val="000B7EB8"/>
    <w:rsid w:val="000C2BFD"/>
    <w:rsid w:val="000C3DC8"/>
    <w:rsid w:val="000D5392"/>
    <w:rsid w:val="000E2663"/>
    <w:rsid w:val="000E3E6E"/>
    <w:rsid w:val="000E4BE9"/>
    <w:rsid w:val="000E56FE"/>
    <w:rsid w:val="000F1437"/>
    <w:rsid w:val="000F15C4"/>
    <w:rsid w:val="000F162B"/>
    <w:rsid w:val="000F66B9"/>
    <w:rsid w:val="000F69A5"/>
    <w:rsid w:val="00106C53"/>
    <w:rsid w:val="00107647"/>
    <w:rsid w:val="00110122"/>
    <w:rsid w:val="00114F3A"/>
    <w:rsid w:val="001174F1"/>
    <w:rsid w:val="00117C68"/>
    <w:rsid w:val="00121262"/>
    <w:rsid w:val="00133414"/>
    <w:rsid w:val="00136213"/>
    <w:rsid w:val="00137839"/>
    <w:rsid w:val="001466D2"/>
    <w:rsid w:val="00152D15"/>
    <w:rsid w:val="00153E5E"/>
    <w:rsid w:val="00170DC2"/>
    <w:rsid w:val="00172BD6"/>
    <w:rsid w:val="00181781"/>
    <w:rsid w:val="001871F6"/>
    <w:rsid w:val="00193927"/>
    <w:rsid w:val="00196631"/>
    <w:rsid w:val="001A2BDA"/>
    <w:rsid w:val="001A419C"/>
    <w:rsid w:val="001A5BE7"/>
    <w:rsid w:val="001B3939"/>
    <w:rsid w:val="001B541C"/>
    <w:rsid w:val="001B753E"/>
    <w:rsid w:val="001B778F"/>
    <w:rsid w:val="001C7BDE"/>
    <w:rsid w:val="001D14F3"/>
    <w:rsid w:val="001D36C8"/>
    <w:rsid w:val="001D3FC6"/>
    <w:rsid w:val="001D58E3"/>
    <w:rsid w:val="001D66CE"/>
    <w:rsid w:val="001D7902"/>
    <w:rsid w:val="001E0943"/>
    <w:rsid w:val="001E1C1B"/>
    <w:rsid w:val="001E2D6D"/>
    <w:rsid w:val="001E795D"/>
    <w:rsid w:val="001F0300"/>
    <w:rsid w:val="001F2A5E"/>
    <w:rsid w:val="001F784C"/>
    <w:rsid w:val="002018AE"/>
    <w:rsid w:val="00206A32"/>
    <w:rsid w:val="00207ED0"/>
    <w:rsid w:val="0021087E"/>
    <w:rsid w:val="00212D88"/>
    <w:rsid w:val="002137FD"/>
    <w:rsid w:val="00214F87"/>
    <w:rsid w:val="00215FBB"/>
    <w:rsid w:val="0022099F"/>
    <w:rsid w:val="002216D5"/>
    <w:rsid w:val="0022404B"/>
    <w:rsid w:val="0022485E"/>
    <w:rsid w:val="0023392F"/>
    <w:rsid w:val="002351FC"/>
    <w:rsid w:val="0023721F"/>
    <w:rsid w:val="00241FEC"/>
    <w:rsid w:val="0024560D"/>
    <w:rsid w:val="00245DB0"/>
    <w:rsid w:val="00247118"/>
    <w:rsid w:val="002475D1"/>
    <w:rsid w:val="00251DAA"/>
    <w:rsid w:val="002523A6"/>
    <w:rsid w:val="002542CF"/>
    <w:rsid w:val="00255A33"/>
    <w:rsid w:val="00257166"/>
    <w:rsid w:val="00260191"/>
    <w:rsid w:val="002649B7"/>
    <w:rsid w:val="00265163"/>
    <w:rsid w:val="00266BD3"/>
    <w:rsid w:val="0027095F"/>
    <w:rsid w:val="002710F6"/>
    <w:rsid w:val="00274E6A"/>
    <w:rsid w:val="00276A76"/>
    <w:rsid w:val="0027743A"/>
    <w:rsid w:val="00280A47"/>
    <w:rsid w:val="00280B11"/>
    <w:rsid w:val="0028185E"/>
    <w:rsid w:val="00281DB2"/>
    <w:rsid w:val="002837A5"/>
    <w:rsid w:val="00284265"/>
    <w:rsid w:val="00285F86"/>
    <w:rsid w:val="002912B6"/>
    <w:rsid w:val="00291531"/>
    <w:rsid w:val="00294051"/>
    <w:rsid w:val="0029562A"/>
    <w:rsid w:val="002959CD"/>
    <w:rsid w:val="002A3E27"/>
    <w:rsid w:val="002A47FF"/>
    <w:rsid w:val="002B7D11"/>
    <w:rsid w:val="002C029B"/>
    <w:rsid w:val="002C37E7"/>
    <w:rsid w:val="002C5141"/>
    <w:rsid w:val="002C5273"/>
    <w:rsid w:val="002C60BD"/>
    <w:rsid w:val="002C6D41"/>
    <w:rsid w:val="002C7C29"/>
    <w:rsid w:val="002D0588"/>
    <w:rsid w:val="002D6BFF"/>
    <w:rsid w:val="002E389C"/>
    <w:rsid w:val="002E5DC6"/>
    <w:rsid w:val="002F4129"/>
    <w:rsid w:val="002F6487"/>
    <w:rsid w:val="00301463"/>
    <w:rsid w:val="0030205F"/>
    <w:rsid w:val="00304C77"/>
    <w:rsid w:val="0030580D"/>
    <w:rsid w:val="00314DBD"/>
    <w:rsid w:val="0031500A"/>
    <w:rsid w:val="0032785B"/>
    <w:rsid w:val="00330328"/>
    <w:rsid w:val="003306B9"/>
    <w:rsid w:val="00330B62"/>
    <w:rsid w:val="0033306A"/>
    <w:rsid w:val="00333FB8"/>
    <w:rsid w:val="003342D9"/>
    <w:rsid w:val="00340368"/>
    <w:rsid w:val="003408BA"/>
    <w:rsid w:val="00341930"/>
    <w:rsid w:val="00344A89"/>
    <w:rsid w:val="003453B6"/>
    <w:rsid w:val="00347A9A"/>
    <w:rsid w:val="00350662"/>
    <w:rsid w:val="00350AA7"/>
    <w:rsid w:val="00355BE1"/>
    <w:rsid w:val="00361E91"/>
    <w:rsid w:val="00366B21"/>
    <w:rsid w:val="003677D9"/>
    <w:rsid w:val="00383517"/>
    <w:rsid w:val="0038487C"/>
    <w:rsid w:val="003862D2"/>
    <w:rsid w:val="00386906"/>
    <w:rsid w:val="003946BB"/>
    <w:rsid w:val="003A1F49"/>
    <w:rsid w:val="003A489B"/>
    <w:rsid w:val="003A4E63"/>
    <w:rsid w:val="003A54B1"/>
    <w:rsid w:val="003B1289"/>
    <w:rsid w:val="003B5081"/>
    <w:rsid w:val="003B7F6A"/>
    <w:rsid w:val="003C126D"/>
    <w:rsid w:val="003C14CA"/>
    <w:rsid w:val="003D0CA6"/>
    <w:rsid w:val="003D3979"/>
    <w:rsid w:val="003D4A6B"/>
    <w:rsid w:val="003D68CB"/>
    <w:rsid w:val="003D7E85"/>
    <w:rsid w:val="003F03B9"/>
    <w:rsid w:val="003F1FD9"/>
    <w:rsid w:val="003F29B0"/>
    <w:rsid w:val="003F47F0"/>
    <w:rsid w:val="0040177A"/>
    <w:rsid w:val="0040297D"/>
    <w:rsid w:val="00412ADC"/>
    <w:rsid w:val="00414FF7"/>
    <w:rsid w:val="004170FB"/>
    <w:rsid w:val="00422696"/>
    <w:rsid w:val="0042438D"/>
    <w:rsid w:val="00427E11"/>
    <w:rsid w:val="00427F16"/>
    <w:rsid w:val="0043173F"/>
    <w:rsid w:val="004442B2"/>
    <w:rsid w:val="00446752"/>
    <w:rsid w:val="004477E7"/>
    <w:rsid w:val="004610A6"/>
    <w:rsid w:val="00466D33"/>
    <w:rsid w:val="00466E3B"/>
    <w:rsid w:val="00473A77"/>
    <w:rsid w:val="0048397C"/>
    <w:rsid w:val="00486EC9"/>
    <w:rsid w:val="00491682"/>
    <w:rsid w:val="004926F3"/>
    <w:rsid w:val="004963A9"/>
    <w:rsid w:val="004A1646"/>
    <w:rsid w:val="004A240E"/>
    <w:rsid w:val="004B460F"/>
    <w:rsid w:val="004B7302"/>
    <w:rsid w:val="004C27B3"/>
    <w:rsid w:val="004C378D"/>
    <w:rsid w:val="004C4102"/>
    <w:rsid w:val="004C43AC"/>
    <w:rsid w:val="004C6D7B"/>
    <w:rsid w:val="004D0BD6"/>
    <w:rsid w:val="004D159C"/>
    <w:rsid w:val="004D2140"/>
    <w:rsid w:val="004D39BF"/>
    <w:rsid w:val="004D666D"/>
    <w:rsid w:val="004D7BCD"/>
    <w:rsid w:val="004E3945"/>
    <w:rsid w:val="004E5ED7"/>
    <w:rsid w:val="004E71E5"/>
    <w:rsid w:val="004F15CA"/>
    <w:rsid w:val="004F1AD0"/>
    <w:rsid w:val="004F4C6C"/>
    <w:rsid w:val="004F6201"/>
    <w:rsid w:val="004F6433"/>
    <w:rsid w:val="004F6A8B"/>
    <w:rsid w:val="00501074"/>
    <w:rsid w:val="00503EE8"/>
    <w:rsid w:val="0051692E"/>
    <w:rsid w:val="00517644"/>
    <w:rsid w:val="00522EF4"/>
    <w:rsid w:val="00526515"/>
    <w:rsid w:val="005366CF"/>
    <w:rsid w:val="00537C11"/>
    <w:rsid w:val="00537FE4"/>
    <w:rsid w:val="00543642"/>
    <w:rsid w:val="0054688B"/>
    <w:rsid w:val="00550B6D"/>
    <w:rsid w:val="00561374"/>
    <w:rsid w:val="00564584"/>
    <w:rsid w:val="0057138A"/>
    <w:rsid w:val="00574D27"/>
    <w:rsid w:val="005778DB"/>
    <w:rsid w:val="00580BD8"/>
    <w:rsid w:val="00585A66"/>
    <w:rsid w:val="005905B2"/>
    <w:rsid w:val="00591BD7"/>
    <w:rsid w:val="00591C8B"/>
    <w:rsid w:val="005922E2"/>
    <w:rsid w:val="00594BE3"/>
    <w:rsid w:val="005A1613"/>
    <w:rsid w:val="005A3FDD"/>
    <w:rsid w:val="005A4DD8"/>
    <w:rsid w:val="005B3187"/>
    <w:rsid w:val="005B3BEE"/>
    <w:rsid w:val="005C6A3D"/>
    <w:rsid w:val="005D051B"/>
    <w:rsid w:val="005D16F5"/>
    <w:rsid w:val="005D1D21"/>
    <w:rsid w:val="005D6382"/>
    <w:rsid w:val="005D73C8"/>
    <w:rsid w:val="005E352A"/>
    <w:rsid w:val="005E6B3F"/>
    <w:rsid w:val="005F17A3"/>
    <w:rsid w:val="005F23B3"/>
    <w:rsid w:val="005F2A58"/>
    <w:rsid w:val="005F3873"/>
    <w:rsid w:val="005F798D"/>
    <w:rsid w:val="006012FE"/>
    <w:rsid w:val="00601BFD"/>
    <w:rsid w:val="00601F12"/>
    <w:rsid w:val="006040A3"/>
    <w:rsid w:val="006044BA"/>
    <w:rsid w:val="00604D38"/>
    <w:rsid w:val="00605646"/>
    <w:rsid w:val="00610DBA"/>
    <w:rsid w:val="006209D6"/>
    <w:rsid w:val="00622256"/>
    <w:rsid w:val="0062371B"/>
    <w:rsid w:val="006238E2"/>
    <w:rsid w:val="00626D9B"/>
    <w:rsid w:val="00634952"/>
    <w:rsid w:val="00636788"/>
    <w:rsid w:val="006412F6"/>
    <w:rsid w:val="00645BB3"/>
    <w:rsid w:val="006472C3"/>
    <w:rsid w:val="006475DF"/>
    <w:rsid w:val="00650868"/>
    <w:rsid w:val="0065601F"/>
    <w:rsid w:val="006576AB"/>
    <w:rsid w:val="00657FB2"/>
    <w:rsid w:val="0066267D"/>
    <w:rsid w:val="00665CB0"/>
    <w:rsid w:val="00665FB7"/>
    <w:rsid w:val="006675D6"/>
    <w:rsid w:val="00667AA5"/>
    <w:rsid w:val="00677384"/>
    <w:rsid w:val="00693FDB"/>
    <w:rsid w:val="006B157F"/>
    <w:rsid w:val="006B2894"/>
    <w:rsid w:val="006B4ED1"/>
    <w:rsid w:val="006B5ADC"/>
    <w:rsid w:val="006B7759"/>
    <w:rsid w:val="006C417B"/>
    <w:rsid w:val="006C4616"/>
    <w:rsid w:val="006C4663"/>
    <w:rsid w:val="006D7619"/>
    <w:rsid w:val="006E1036"/>
    <w:rsid w:val="006E1BFC"/>
    <w:rsid w:val="006E2C82"/>
    <w:rsid w:val="006E51A8"/>
    <w:rsid w:val="006E677D"/>
    <w:rsid w:val="006F4DDF"/>
    <w:rsid w:val="006F4E4D"/>
    <w:rsid w:val="00701A07"/>
    <w:rsid w:val="007066EC"/>
    <w:rsid w:val="0071533B"/>
    <w:rsid w:val="00730383"/>
    <w:rsid w:val="00731A5F"/>
    <w:rsid w:val="00731B09"/>
    <w:rsid w:val="0073600C"/>
    <w:rsid w:val="00737223"/>
    <w:rsid w:val="00741C8C"/>
    <w:rsid w:val="00742101"/>
    <w:rsid w:val="00744AF5"/>
    <w:rsid w:val="00747B7C"/>
    <w:rsid w:val="0075017D"/>
    <w:rsid w:val="007541BE"/>
    <w:rsid w:val="007554B4"/>
    <w:rsid w:val="007559BB"/>
    <w:rsid w:val="00756A39"/>
    <w:rsid w:val="00760434"/>
    <w:rsid w:val="007609EB"/>
    <w:rsid w:val="00767BA7"/>
    <w:rsid w:val="0077063E"/>
    <w:rsid w:val="00770C60"/>
    <w:rsid w:val="0077141D"/>
    <w:rsid w:val="00772034"/>
    <w:rsid w:val="007729F2"/>
    <w:rsid w:val="00782247"/>
    <w:rsid w:val="007862FE"/>
    <w:rsid w:val="007865A2"/>
    <w:rsid w:val="0079196E"/>
    <w:rsid w:val="0079220A"/>
    <w:rsid w:val="00796A18"/>
    <w:rsid w:val="00797373"/>
    <w:rsid w:val="007977DE"/>
    <w:rsid w:val="00797E94"/>
    <w:rsid w:val="007A0C1D"/>
    <w:rsid w:val="007A100C"/>
    <w:rsid w:val="007A1574"/>
    <w:rsid w:val="007A19E7"/>
    <w:rsid w:val="007B057E"/>
    <w:rsid w:val="007B1A87"/>
    <w:rsid w:val="007B7EB8"/>
    <w:rsid w:val="007C0F02"/>
    <w:rsid w:val="007C3796"/>
    <w:rsid w:val="007D2887"/>
    <w:rsid w:val="007D393C"/>
    <w:rsid w:val="007D55CC"/>
    <w:rsid w:val="007D60EA"/>
    <w:rsid w:val="007D6A62"/>
    <w:rsid w:val="007D7516"/>
    <w:rsid w:val="007E2F58"/>
    <w:rsid w:val="007F279D"/>
    <w:rsid w:val="007F338A"/>
    <w:rsid w:val="007F5124"/>
    <w:rsid w:val="008006E4"/>
    <w:rsid w:val="008030CF"/>
    <w:rsid w:val="00803596"/>
    <w:rsid w:val="0080614F"/>
    <w:rsid w:val="00810D7C"/>
    <w:rsid w:val="0081215D"/>
    <w:rsid w:val="00813DEC"/>
    <w:rsid w:val="008148ED"/>
    <w:rsid w:val="00814B2C"/>
    <w:rsid w:val="00817011"/>
    <w:rsid w:val="0083267E"/>
    <w:rsid w:val="00843C09"/>
    <w:rsid w:val="00844032"/>
    <w:rsid w:val="0084483F"/>
    <w:rsid w:val="00851448"/>
    <w:rsid w:val="00853F79"/>
    <w:rsid w:val="008605FF"/>
    <w:rsid w:val="00861D24"/>
    <w:rsid w:val="00865B37"/>
    <w:rsid w:val="00866DF3"/>
    <w:rsid w:val="0087028C"/>
    <w:rsid w:val="008718FE"/>
    <w:rsid w:val="008724B3"/>
    <w:rsid w:val="0087344B"/>
    <w:rsid w:val="00873AE5"/>
    <w:rsid w:val="00880198"/>
    <w:rsid w:val="0089022A"/>
    <w:rsid w:val="008902F6"/>
    <w:rsid w:val="008912E8"/>
    <w:rsid w:val="0089253D"/>
    <w:rsid w:val="00896D17"/>
    <w:rsid w:val="008A2725"/>
    <w:rsid w:val="008A3555"/>
    <w:rsid w:val="008A4489"/>
    <w:rsid w:val="008A778D"/>
    <w:rsid w:val="008A7AE8"/>
    <w:rsid w:val="008A7FE9"/>
    <w:rsid w:val="008B086F"/>
    <w:rsid w:val="008B102D"/>
    <w:rsid w:val="008B7228"/>
    <w:rsid w:val="008C0993"/>
    <w:rsid w:val="008C114B"/>
    <w:rsid w:val="008C18AA"/>
    <w:rsid w:val="008C3BBD"/>
    <w:rsid w:val="008C4EC3"/>
    <w:rsid w:val="008C65B0"/>
    <w:rsid w:val="008D307F"/>
    <w:rsid w:val="008D402E"/>
    <w:rsid w:val="008E0877"/>
    <w:rsid w:val="008E6664"/>
    <w:rsid w:val="008E68CB"/>
    <w:rsid w:val="008F2978"/>
    <w:rsid w:val="008F3497"/>
    <w:rsid w:val="008F550F"/>
    <w:rsid w:val="008F6BE7"/>
    <w:rsid w:val="008F6DC5"/>
    <w:rsid w:val="009015BC"/>
    <w:rsid w:val="00903A64"/>
    <w:rsid w:val="0090748F"/>
    <w:rsid w:val="00923C10"/>
    <w:rsid w:val="00935C72"/>
    <w:rsid w:val="009441C3"/>
    <w:rsid w:val="009528C2"/>
    <w:rsid w:val="009533E8"/>
    <w:rsid w:val="009537F7"/>
    <w:rsid w:val="00954265"/>
    <w:rsid w:val="00956BC4"/>
    <w:rsid w:val="00956C29"/>
    <w:rsid w:val="00961CBC"/>
    <w:rsid w:val="00961E05"/>
    <w:rsid w:val="00962495"/>
    <w:rsid w:val="00972A89"/>
    <w:rsid w:val="009732EE"/>
    <w:rsid w:val="00975211"/>
    <w:rsid w:val="009826E2"/>
    <w:rsid w:val="00991FFD"/>
    <w:rsid w:val="00995282"/>
    <w:rsid w:val="009A1ACE"/>
    <w:rsid w:val="009A2B4F"/>
    <w:rsid w:val="009A2BD5"/>
    <w:rsid w:val="009A47B4"/>
    <w:rsid w:val="009A78C1"/>
    <w:rsid w:val="009B023B"/>
    <w:rsid w:val="009B5ABF"/>
    <w:rsid w:val="009C0C85"/>
    <w:rsid w:val="009C2E4E"/>
    <w:rsid w:val="009C399A"/>
    <w:rsid w:val="009C5277"/>
    <w:rsid w:val="009C546F"/>
    <w:rsid w:val="009D4E56"/>
    <w:rsid w:val="009E1C37"/>
    <w:rsid w:val="009E527E"/>
    <w:rsid w:val="009E6197"/>
    <w:rsid w:val="009F2C55"/>
    <w:rsid w:val="009F3652"/>
    <w:rsid w:val="009F41FD"/>
    <w:rsid w:val="009F5349"/>
    <w:rsid w:val="009F7417"/>
    <w:rsid w:val="00A00191"/>
    <w:rsid w:val="00A03B59"/>
    <w:rsid w:val="00A03C69"/>
    <w:rsid w:val="00A05429"/>
    <w:rsid w:val="00A126BB"/>
    <w:rsid w:val="00A133E5"/>
    <w:rsid w:val="00A13F70"/>
    <w:rsid w:val="00A16F56"/>
    <w:rsid w:val="00A21476"/>
    <w:rsid w:val="00A225AF"/>
    <w:rsid w:val="00A30C73"/>
    <w:rsid w:val="00A321E2"/>
    <w:rsid w:val="00A40030"/>
    <w:rsid w:val="00A41C31"/>
    <w:rsid w:val="00A533BC"/>
    <w:rsid w:val="00A53FA5"/>
    <w:rsid w:val="00A5653F"/>
    <w:rsid w:val="00A61A75"/>
    <w:rsid w:val="00A61D16"/>
    <w:rsid w:val="00A62F27"/>
    <w:rsid w:val="00A7198C"/>
    <w:rsid w:val="00A7210F"/>
    <w:rsid w:val="00A729A6"/>
    <w:rsid w:val="00A77531"/>
    <w:rsid w:val="00A83070"/>
    <w:rsid w:val="00A849F1"/>
    <w:rsid w:val="00A8582C"/>
    <w:rsid w:val="00A951BA"/>
    <w:rsid w:val="00A95737"/>
    <w:rsid w:val="00A95B7A"/>
    <w:rsid w:val="00AA2BD8"/>
    <w:rsid w:val="00AB0596"/>
    <w:rsid w:val="00AB428F"/>
    <w:rsid w:val="00AB5E42"/>
    <w:rsid w:val="00AB7F6D"/>
    <w:rsid w:val="00AC4688"/>
    <w:rsid w:val="00AC6906"/>
    <w:rsid w:val="00AC780B"/>
    <w:rsid w:val="00AD1003"/>
    <w:rsid w:val="00AD5D99"/>
    <w:rsid w:val="00AE1D3F"/>
    <w:rsid w:val="00AE28E0"/>
    <w:rsid w:val="00AE7E3E"/>
    <w:rsid w:val="00AF0343"/>
    <w:rsid w:val="00AF0498"/>
    <w:rsid w:val="00AF0533"/>
    <w:rsid w:val="00AF0A9F"/>
    <w:rsid w:val="00AF3BEC"/>
    <w:rsid w:val="00AF3ED8"/>
    <w:rsid w:val="00AF4D85"/>
    <w:rsid w:val="00AF5404"/>
    <w:rsid w:val="00AF7AEC"/>
    <w:rsid w:val="00B000F6"/>
    <w:rsid w:val="00B010A8"/>
    <w:rsid w:val="00B1346A"/>
    <w:rsid w:val="00B14410"/>
    <w:rsid w:val="00B14469"/>
    <w:rsid w:val="00B14F57"/>
    <w:rsid w:val="00B17DE1"/>
    <w:rsid w:val="00B20872"/>
    <w:rsid w:val="00B210F1"/>
    <w:rsid w:val="00B21C2C"/>
    <w:rsid w:val="00B240CB"/>
    <w:rsid w:val="00B30923"/>
    <w:rsid w:val="00B327C7"/>
    <w:rsid w:val="00B34789"/>
    <w:rsid w:val="00B37772"/>
    <w:rsid w:val="00B37835"/>
    <w:rsid w:val="00B402CB"/>
    <w:rsid w:val="00B4037C"/>
    <w:rsid w:val="00B45CA9"/>
    <w:rsid w:val="00B54A27"/>
    <w:rsid w:val="00B61E33"/>
    <w:rsid w:val="00B66F0F"/>
    <w:rsid w:val="00B70F58"/>
    <w:rsid w:val="00B751FC"/>
    <w:rsid w:val="00B773BA"/>
    <w:rsid w:val="00B8290A"/>
    <w:rsid w:val="00B84108"/>
    <w:rsid w:val="00B84803"/>
    <w:rsid w:val="00B85D14"/>
    <w:rsid w:val="00B87FE7"/>
    <w:rsid w:val="00B90E36"/>
    <w:rsid w:val="00B92267"/>
    <w:rsid w:val="00B9270A"/>
    <w:rsid w:val="00B93BFD"/>
    <w:rsid w:val="00B93CB3"/>
    <w:rsid w:val="00B97911"/>
    <w:rsid w:val="00BA121D"/>
    <w:rsid w:val="00BA64FE"/>
    <w:rsid w:val="00BB6EB9"/>
    <w:rsid w:val="00BC06D5"/>
    <w:rsid w:val="00BC1FEB"/>
    <w:rsid w:val="00BC54A3"/>
    <w:rsid w:val="00BD081C"/>
    <w:rsid w:val="00BD4123"/>
    <w:rsid w:val="00BE571A"/>
    <w:rsid w:val="00BE63A9"/>
    <w:rsid w:val="00BF3096"/>
    <w:rsid w:val="00BF37F0"/>
    <w:rsid w:val="00BF589D"/>
    <w:rsid w:val="00BF5C6E"/>
    <w:rsid w:val="00BF6A86"/>
    <w:rsid w:val="00C07D61"/>
    <w:rsid w:val="00C1408E"/>
    <w:rsid w:val="00C17632"/>
    <w:rsid w:val="00C17BDF"/>
    <w:rsid w:val="00C25172"/>
    <w:rsid w:val="00C27B34"/>
    <w:rsid w:val="00C31C99"/>
    <w:rsid w:val="00C33052"/>
    <w:rsid w:val="00C34158"/>
    <w:rsid w:val="00C35B42"/>
    <w:rsid w:val="00C36936"/>
    <w:rsid w:val="00C471A6"/>
    <w:rsid w:val="00C507C0"/>
    <w:rsid w:val="00C535B2"/>
    <w:rsid w:val="00C604BB"/>
    <w:rsid w:val="00C60D40"/>
    <w:rsid w:val="00C60EBD"/>
    <w:rsid w:val="00C71C33"/>
    <w:rsid w:val="00C77F50"/>
    <w:rsid w:val="00C80277"/>
    <w:rsid w:val="00C85E74"/>
    <w:rsid w:val="00C90DBF"/>
    <w:rsid w:val="00C94CEB"/>
    <w:rsid w:val="00C9636A"/>
    <w:rsid w:val="00C96C91"/>
    <w:rsid w:val="00C96E01"/>
    <w:rsid w:val="00CA1838"/>
    <w:rsid w:val="00CA2B99"/>
    <w:rsid w:val="00CA3B52"/>
    <w:rsid w:val="00CA3EA0"/>
    <w:rsid w:val="00CB183C"/>
    <w:rsid w:val="00CB1F07"/>
    <w:rsid w:val="00CB3788"/>
    <w:rsid w:val="00CB7FE3"/>
    <w:rsid w:val="00CC27FD"/>
    <w:rsid w:val="00CD4B11"/>
    <w:rsid w:val="00CE04DC"/>
    <w:rsid w:val="00CE3A25"/>
    <w:rsid w:val="00CE41F0"/>
    <w:rsid w:val="00CE42F0"/>
    <w:rsid w:val="00CE4459"/>
    <w:rsid w:val="00CE4491"/>
    <w:rsid w:val="00CE5A1A"/>
    <w:rsid w:val="00CF4651"/>
    <w:rsid w:val="00CF4AB5"/>
    <w:rsid w:val="00D00AEC"/>
    <w:rsid w:val="00D00ED9"/>
    <w:rsid w:val="00D01E18"/>
    <w:rsid w:val="00D01E2B"/>
    <w:rsid w:val="00D12AF9"/>
    <w:rsid w:val="00D16A22"/>
    <w:rsid w:val="00D208A5"/>
    <w:rsid w:val="00D21610"/>
    <w:rsid w:val="00D23734"/>
    <w:rsid w:val="00D23AA0"/>
    <w:rsid w:val="00D23B49"/>
    <w:rsid w:val="00D263E0"/>
    <w:rsid w:val="00D31CB2"/>
    <w:rsid w:val="00D41CAD"/>
    <w:rsid w:val="00D462E6"/>
    <w:rsid w:val="00D57361"/>
    <w:rsid w:val="00D6325B"/>
    <w:rsid w:val="00D63CB6"/>
    <w:rsid w:val="00D6479E"/>
    <w:rsid w:val="00D66375"/>
    <w:rsid w:val="00D71423"/>
    <w:rsid w:val="00D7589B"/>
    <w:rsid w:val="00D758BF"/>
    <w:rsid w:val="00D76491"/>
    <w:rsid w:val="00D765B0"/>
    <w:rsid w:val="00D77E20"/>
    <w:rsid w:val="00D80301"/>
    <w:rsid w:val="00D838A3"/>
    <w:rsid w:val="00D848A2"/>
    <w:rsid w:val="00D86169"/>
    <w:rsid w:val="00D90220"/>
    <w:rsid w:val="00D906BB"/>
    <w:rsid w:val="00D913CC"/>
    <w:rsid w:val="00D919FE"/>
    <w:rsid w:val="00D9352E"/>
    <w:rsid w:val="00DA5A36"/>
    <w:rsid w:val="00DA5CE8"/>
    <w:rsid w:val="00DA76DB"/>
    <w:rsid w:val="00DB22BB"/>
    <w:rsid w:val="00DB2A32"/>
    <w:rsid w:val="00DB67C2"/>
    <w:rsid w:val="00DB7EE5"/>
    <w:rsid w:val="00DC05C4"/>
    <w:rsid w:val="00DC2AC8"/>
    <w:rsid w:val="00DC2F8D"/>
    <w:rsid w:val="00DC657A"/>
    <w:rsid w:val="00DC65B0"/>
    <w:rsid w:val="00DC6701"/>
    <w:rsid w:val="00DD3D66"/>
    <w:rsid w:val="00DE0FB7"/>
    <w:rsid w:val="00DE22F6"/>
    <w:rsid w:val="00DF24D8"/>
    <w:rsid w:val="00DF4CE9"/>
    <w:rsid w:val="00DF551C"/>
    <w:rsid w:val="00DF571E"/>
    <w:rsid w:val="00E0461B"/>
    <w:rsid w:val="00E04C56"/>
    <w:rsid w:val="00E061C9"/>
    <w:rsid w:val="00E10269"/>
    <w:rsid w:val="00E11483"/>
    <w:rsid w:val="00E20B2F"/>
    <w:rsid w:val="00E23C3D"/>
    <w:rsid w:val="00E262E8"/>
    <w:rsid w:val="00E26D30"/>
    <w:rsid w:val="00E379E8"/>
    <w:rsid w:val="00E50B50"/>
    <w:rsid w:val="00E50D32"/>
    <w:rsid w:val="00E53089"/>
    <w:rsid w:val="00E5480A"/>
    <w:rsid w:val="00E55A2C"/>
    <w:rsid w:val="00E60122"/>
    <w:rsid w:val="00E6130F"/>
    <w:rsid w:val="00E61B91"/>
    <w:rsid w:val="00E645C5"/>
    <w:rsid w:val="00E67A20"/>
    <w:rsid w:val="00E75A41"/>
    <w:rsid w:val="00E80184"/>
    <w:rsid w:val="00E8284F"/>
    <w:rsid w:val="00E84BB4"/>
    <w:rsid w:val="00E87B5E"/>
    <w:rsid w:val="00E90C6D"/>
    <w:rsid w:val="00E91CA0"/>
    <w:rsid w:val="00EA77F7"/>
    <w:rsid w:val="00EB156C"/>
    <w:rsid w:val="00EB4111"/>
    <w:rsid w:val="00EB47BE"/>
    <w:rsid w:val="00EB5690"/>
    <w:rsid w:val="00EB5F82"/>
    <w:rsid w:val="00EB735E"/>
    <w:rsid w:val="00EC6A9F"/>
    <w:rsid w:val="00EC6FF5"/>
    <w:rsid w:val="00EC77EC"/>
    <w:rsid w:val="00ED131C"/>
    <w:rsid w:val="00ED4C53"/>
    <w:rsid w:val="00ED590A"/>
    <w:rsid w:val="00EE03E3"/>
    <w:rsid w:val="00EE2F30"/>
    <w:rsid w:val="00EE5497"/>
    <w:rsid w:val="00EF3410"/>
    <w:rsid w:val="00EF35ED"/>
    <w:rsid w:val="00EF41B2"/>
    <w:rsid w:val="00EF47E1"/>
    <w:rsid w:val="00F01645"/>
    <w:rsid w:val="00F017D3"/>
    <w:rsid w:val="00F058FE"/>
    <w:rsid w:val="00F06269"/>
    <w:rsid w:val="00F0686A"/>
    <w:rsid w:val="00F0701E"/>
    <w:rsid w:val="00F158DB"/>
    <w:rsid w:val="00F20AE6"/>
    <w:rsid w:val="00F24A39"/>
    <w:rsid w:val="00F2539B"/>
    <w:rsid w:val="00F27C4B"/>
    <w:rsid w:val="00F3198D"/>
    <w:rsid w:val="00F32E56"/>
    <w:rsid w:val="00F34AD2"/>
    <w:rsid w:val="00F37771"/>
    <w:rsid w:val="00F37D84"/>
    <w:rsid w:val="00F40FFF"/>
    <w:rsid w:val="00F41892"/>
    <w:rsid w:val="00F43529"/>
    <w:rsid w:val="00F47AF9"/>
    <w:rsid w:val="00F54EC8"/>
    <w:rsid w:val="00F629DC"/>
    <w:rsid w:val="00F63A5B"/>
    <w:rsid w:val="00F7593C"/>
    <w:rsid w:val="00F76EB0"/>
    <w:rsid w:val="00F8632A"/>
    <w:rsid w:val="00F873AB"/>
    <w:rsid w:val="00F87946"/>
    <w:rsid w:val="00F930D5"/>
    <w:rsid w:val="00FA22B9"/>
    <w:rsid w:val="00FA2D2E"/>
    <w:rsid w:val="00FA42CE"/>
    <w:rsid w:val="00FA4393"/>
    <w:rsid w:val="00FA71E3"/>
    <w:rsid w:val="00FB0EC7"/>
    <w:rsid w:val="00FC24AE"/>
    <w:rsid w:val="00FC4B2E"/>
    <w:rsid w:val="00FD26FC"/>
    <w:rsid w:val="00FD31A3"/>
    <w:rsid w:val="00FD386D"/>
    <w:rsid w:val="00FE032C"/>
    <w:rsid w:val="00FE26B8"/>
    <w:rsid w:val="00FF1C68"/>
    <w:rsid w:val="00FF2779"/>
    <w:rsid w:val="00FF5DE0"/>
    <w:rsid w:val="029D9669"/>
    <w:rsid w:val="0487DED6"/>
    <w:rsid w:val="04D3BECE"/>
    <w:rsid w:val="05E35168"/>
    <w:rsid w:val="09D7E181"/>
    <w:rsid w:val="09E79F5F"/>
    <w:rsid w:val="0FC31F43"/>
    <w:rsid w:val="168ABEE1"/>
    <w:rsid w:val="1A794E86"/>
    <w:rsid w:val="1AC6AF9D"/>
    <w:rsid w:val="1C7D989F"/>
    <w:rsid w:val="20BA8CBE"/>
    <w:rsid w:val="23349722"/>
    <w:rsid w:val="2407AC25"/>
    <w:rsid w:val="246F8227"/>
    <w:rsid w:val="2B2CE8BB"/>
    <w:rsid w:val="2C0DBEB5"/>
    <w:rsid w:val="2D4711EE"/>
    <w:rsid w:val="2E30A57C"/>
    <w:rsid w:val="2EEF18C0"/>
    <w:rsid w:val="2F91694F"/>
    <w:rsid w:val="30E9B6C2"/>
    <w:rsid w:val="31D94E6A"/>
    <w:rsid w:val="32EFDDCE"/>
    <w:rsid w:val="38916C22"/>
    <w:rsid w:val="3C7F7CFF"/>
    <w:rsid w:val="3E6E88F1"/>
    <w:rsid w:val="42FFC969"/>
    <w:rsid w:val="44BB12D2"/>
    <w:rsid w:val="45B05982"/>
    <w:rsid w:val="468E125A"/>
    <w:rsid w:val="4A9CE00C"/>
    <w:rsid w:val="4D6A9893"/>
    <w:rsid w:val="4F200032"/>
    <w:rsid w:val="51E8240C"/>
    <w:rsid w:val="521EE930"/>
    <w:rsid w:val="52E11DDB"/>
    <w:rsid w:val="552B2851"/>
    <w:rsid w:val="57171DA5"/>
    <w:rsid w:val="5A4EBE67"/>
    <w:rsid w:val="5F0DDD3E"/>
    <w:rsid w:val="624844FD"/>
    <w:rsid w:val="642C7449"/>
    <w:rsid w:val="6AFBB4C8"/>
    <w:rsid w:val="6E125D0B"/>
    <w:rsid w:val="6E41AF7C"/>
    <w:rsid w:val="736B94A5"/>
    <w:rsid w:val="76ACD7BE"/>
    <w:rsid w:val="7761211D"/>
    <w:rsid w:val="7943CA6D"/>
    <w:rsid w:val="795661F4"/>
    <w:rsid w:val="7BF80FAA"/>
    <w:rsid w:val="7C018923"/>
    <w:rsid w:val="7E119111"/>
    <w:rsid w:val="7EF9250F"/>
    <w:rsid w:val="7FC9A3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D95B215"/>
  <w15:docId w15:val="{D81B055B-452E-430D-8144-75E89BB6E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rPr>
  </w:style>
  <w:style w:type="paragraph" w:styleId="Heading1">
    <w:name w:val="heading 1"/>
    <w:basedOn w:val="Normal"/>
    <w:next w:val="Normal"/>
    <w:link w:val="Heading1Char"/>
    <w:qFormat/>
    <w:rsid w:val="00AD100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qFormat/>
    <w:rsid w:val="00C60D40"/>
    <w:pPr>
      <w:spacing w:before="100" w:beforeAutospacing="1" w:after="100" w:afterAutospacing="1"/>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rFonts w:ascii="Sabon Italic" w:hAnsi="Sabon Italic"/>
      <w:sz w:val="16"/>
    </w:rPr>
  </w:style>
  <w:style w:type="paragraph" w:styleId="BodyText2">
    <w:name w:val="Body Text 2"/>
    <w:basedOn w:val="Normal"/>
    <w:rsid w:val="00A8582C"/>
    <w:pPr>
      <w:spacing w:after="120" w:line="480" w:lineRule="auto"/>
    </w:pPr>
  </w:style>
  <w:style w:type="character" w:customStyle="1" w:styleId="EHS">
    <w:name w:val="EH&amp;S"/>
    <w:semiHidden/>
    <w:rsid w:val="00285F86"/>
    <w:rPr>
      <w:rFonts w:ascii="Arial" w:hAnsi="Arial" w:cs="Arial"/>
      <w:color w:val="auto"/>
      <w:sz w:val="20"/>
      <w:szCs w:val="20"/>
    </w:rPr>
  </w:style>
  <w:style w:type="character" w:styleId="Hyperlink">
    <w:name w:val="Hyperlink"/>
    <w:rsid w:val="00285F86"/>
    <w:rPr>
      <w:color w:val="0000FF"/>
      <w:u w:val="single"/>
    </w:rPr>
  </w:style>
  <w:style w:type="character" w:styleId="FollowedHyperlink">
    <w:name w:val="FollowedHyperlink"/>
    <w:rsid w:val="00207ED0"/>
    <w:rPr>
      <w:color w:val="800080"/>
      <w:u w:val="single"/>
    </w:rPr>
  </w:style>
  <w:style w:type="character" w:customStyle="1" w:styleId="textlinkon1">
    <w:name w:val="textlinkon1"/>
    <w:rsid w:val="0051692E"/>
    <w:rPr>
      <w:rFonts w:ascii="Verdana" w:hAnsi="Verdana" w:hint="default"/>
      <w:b/>
      <w:bCs/>
      <w:strike w:val="0"/>
      <w:dstrike w:val="0"/>
      <w:sz w:val="16"/>
      <w:szCs w:val="16"/>
      <w:u w:val="none"/>
      <w:effect w:val="none"/>
    </w:rPr>
  </w:style>
  <w:style w:type="table" w:styleId="TableGrid">
    <w:name w:val="Table Grid"/>
    <w:basedOn w:val="TableNormal"/>
    <w:rsid w:val="0023721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3721F"/>
  </w:style>
  <w:style w:type="character" w:styleId="Strong">
    <w:name w:val="Strong"/>
    <w:qFormat/>
    <w:rsid w:val="00DB67C2"/>
    <w:rPr>
      <w:b/>
      <w:bCs/>
    </w:rPr>
  </w:style>
  <w:style w:type="paragraph" w:customStyle="1" w:styleId="style27">
    <w:name w:val="style27"/>
    <w:basedOn w:val="Normal"/>
    <w:rsid w:val="00DB67C2"/>
    <w:pPr>
      <w:spacing w:before="144" w:after="288"/>
    </w:pPr>
    <w:rPr>
      <w:rFonts w:ascii="Verdana" w:eastAsia="Times New Roman" w:hAnsi="Verdana"/>
      <w:sz w:val="22"/>
      <w:szCs w:val="22"/>
    </w:rPr>
  </w:style>
  <w:style w:type="character" w:styleId="Emphasis">
    <w:name w:val="Emphasis"/>
    <w:qFormat/>
    <w:rsid w:val="00DB67C2"/>
    <w:rPr>
      <w:i/>
      <w:iCs/>
    </w:rPr>
  </w:style>
  <w:style w:type="paragraph" w:customStyle="1" w:styleId="textlinkon">
    <w:name w:val="textlinkon"/>
    <w:basedOn w:val="Normal"/>
    <w:rsid w:val="00DB67C2"/>
    <w:pPr>
      <w:spacing w:before="144" w:after="288"/>
    </w:pPr>
    <w:rPr>
      <w:rFonts w:ascii="Verdana" w:eastAsia="Times New Roman" w:hAnsi="Verdana"/>
      <w:sz w:val="22"/>
      <w:szCs w:val="22"/>
    </w:rPr>
  </w:style>
  <w:style w:type="paragraph" w:customStyle="1" w:styleId="textheader">
    <w:name w:val="textheader"/>
    <w:basedOn w:val="Normal"/>
    <w:rsid w:val="00E20B2F"/>
    <w:pPr>
      <w:spacing w:before="100" w:beforeAutospacing="1" w:after="100" w:afterAutospacing="1"/>
    </w:pPr>
    <w:rPr>
      <w:rFonts w:ascii="Verdana" w:eastAsia="Times New Roman" w:hAnsi="Verdana"/>
      <w:b/>
      <w:bCs/>
      <w:color w:val="330000"/>
      <w:sz w:val="18"/>
      <w:szCs w:val="18"/>
    </w:rPr>
  </w:style>
  <w:style w:type="paragraph" w:styleId="NormalWeb">
    <w:name w:val="Normal (Web)"/>
    <w:basedOn w:val="Normal"/>
    <w:uiPriority w:val="99"/>
    <w:rsid w:val="004170FB"/>
    <w:pPr>
      <w:spacing w:before="144" w:after="288"/>
    </w:pPr>
    <w:rPr>
      <w:rFonts w:ascii="Verdana" w:eastAsia="Times New Roman" w:hAnsi="Verdana"/>
      <w:sz w:val="22"/>
      <w:szCs w:val="22"/>
    </w:rPr>
  </w:style>
  <w:style w:type="character" w:customStyle="1" w:styleId="smalltextlink">
    <w:name w:val="smalltextlink"/>
    <w:basedOn w:val="DefaultParagraphFont"/>
    <w:rsid w:val="00C60D40"/>
  </w:style>
  <w:style w:type="paragraph" w:styleId="EndnoteText">
    <w:name w:val="endnote text"/>
    <w:basedOn w:val="Normal"/>
    <w:link w:val="EndnoteTextChar"/>
    <w:rsid w:val="00FB0EC7"/>
    <w:rPr>
      <w:sz w:val="20"/>
    </w:rPr>
  </w:style>
  <w:style w:type="character" w:customStyle="1" w:styleId="EndnoteTextChar">
    <w:name w:val="Endnote Text Char"/>
    <w:basedOn w:val="DefaultParagraphFont"/>
    <w:link w:val="EndnoteText"/>
    <w:rsid w:val="00FB0EC7"/>
  </w:style>
  <w:style w:type="character" w:styleId="EndnoteReference">
    <w:name w:val="endnote reference"/>
    <w:rsid w:val="00FB0EC7"/>
    <w:rPr>
      <w:vertAlign w:val="superscript"/>
    </w:rPr>
  </w:style>
  <w:style w:type="paragraph" w:styleId="BalloonText">
    <w:name w:val="Balloon Text"/>
    <w:basedOn w:val="Normal"/>
    <w:link w:val="BalloonTextChar"/>
    <w:rsid w:val="000B1258"/>
    <w:rPr>
      <w:rFonts w:ascii="Tahoma" w:hAnsi="Tahoma" w:cs="Tahoma"/>
      <w:sz w:val="16"/>
      <w:szCs w:val="16"/>
    </w:rPr>
  </w:style>
  <w:style w:type="character" w:customStyle="1" w:styleId="BalloonTextChar">
    <w:name w:val="Balloon Text Char"/>
    <w:link w:val="BalloonText"/>
    <w:rsid w:val="000B1258"/>
    <w:rPr>
      <w:rFonts w:ascii="Tahoma" w:hAnsi="Tahoma" w:cs="Tahoma"/>
      <w:sz w:val="16"/>
      <w:szCs w:val="16"/>
    </w:rPr>
  </w:style>
  <w:style w:type="character" w:styleId="PlaceholderText">
    <w:name w:val="Placeholder Text"/>
    <w:basedOn w:val="DefaultParagraphFont"/>
    <w:uiPriority w:val="99"/>
    <w:semiHidden/>
    <w:rsid w:val="00BF3096"/>
    <w:rPr>
      <w:color w:val="808080"/>
    </w:rPr>
  </w:style>
  <w:style w:type="paragraph" w:styleId="ListParagraph">
    <w:name w:val="List Paragraph"/>
    <w:basedOn w:val="Normal"/>
    <w:uiPriority w:val="34"/>
    <w:qFormat/>
    <w:rsid w:val="000B4F67"/>
    <w:pPr>
      <w:ind w:left="720"/>
      <w:contextualSpacing/>
    </w:pPr>
  </w:style>
  <w:style w:type="character" w:customStyle="1" w:styleId="FooterChar">
    <w:name w:val="Footer Char"/>
    <w:basedOn w:val="DefaultParagraphFont"/>
    <w:link w:val="Footer"/>
    <w:uiPriority w:val="99"/>
    <w:rsid w:val="00B90E36"/>
    <w:rPr>
      <w:sz w:val="24"/>
    </w:rPr>
  </w:style>
  <w:style w:type="paragraph" w:customStyle="1" w:styleId="Default">
    <w:name w:val="Default"/>
    <w:rsid w:val="00350662"/>
    <w:pPr>
      <w:widowControl w:val="0"/>
      <w:autoSpaceDE w:val="0"/>
      <w:autoSpaceDN w:val="0"/>
      <w:adjustRightInd w:val="0"/>
    </w:pPr>
    <w:rPr>
      <w:rFonts w:ascii="Arial" w:eastAsia="Times New Roman" w:hAnsi="Arial" w:cs="Arial"/>
      <w:color w:val="000000"/>
      <w:sz w:val="24"/>
      <w:szCs w:val="24"/>
    </w:rPr>
  </w:style>
  <w:style w:type="character" w:customStyle="1" w:styleId="Heading1Char">
    <w:name w:val="Heading 1 Char"/>
    <w:basedOn w:val="DefaultParagraphFont"/>
    <w:link w:val="Heading1"/>
    <w:rsid w:val="00AD1003"/>
    <w:rPr>
      <w:rFonts w:asciiTheme="majorHAnsi" w:eastAsiaTheme="majorEastAsia" w:hAnsiTheme="majorHAnsi" w:cstheme="majorBidi"/>
      <w:color w:val="365F91" w:themeColor="accent1" w:themeShade="BF"/>
      <w:sz w:val="32"/>
      <w:szCs w:val="32"/>
    </w:rPr>
  </w:style>
  <w:style w:type="character" w:customStyle="1" w:styleId="a-size-large">
    <w:name w:val="a-size-large"/>
    <w:basedOn w:val="DefaultParagraphFont"/>
    <w:rsid w:val="00BC06D5"/>
  </w:style>
  <w:style w:type="character" w:customStyle="1" w:styleId="normaltextrun">
    <w:name w:val="normaltextrun"/>
    <w:basedOn w:val="DefaultParagraphFont"/>
    <w:rsid w:val="001871F6"/>
  </w:style>
  <w:style w:type="character" w:customStyle="1" w:styleId="eop">
    <w:name w:val="eop"/>
    <w:basedOn w:val="DefaultParagraphFont"/>
    <w:rsid w:val="00E75A41"/>
  </w:style>
  <w:style w:type="paragraph" w:styleId="CommentText">
    <w:name w:val="annotation text"/>
    <w:basedOn w:val="Normal"/>
    <w:link w:val="CommentTextChar"/>
    <w:semiHidden/>
    <w:unhideWhenUsed/>
    <w:rPr>
      <w:sz w:val="20"/>
    </w:rPr>
  </w:style>
  <w:style w:type="character" w:customStyle="1" w:styleId="CommentTextChar">
    <w:name w:val="Comment Text Char"/>
    <w:basedOn w:val="DefaultParagraphFont"/>
    <w:link w:val="CommentText"/>
    <w:semiHidden/>
  </w:style>
  <w:style w:type="character" w:styleId="CommentReference">
    <w:name w:val="annotation reference"/>
    <w:basedOn w:val="DefaultParagraphFont"/>
    <w:semiHidden/>
    <w:unhideWhenUsed/>
    <w:rPr>
      <w:sz w:val="16"/>
      <w:szCs w:val="16"/>
    </w:rPr>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rsid w:val="00277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0686">
      <w:bodyDiv w:val="1"/>
      <w:marLeft w:val="0"/>
      <w:marRight w:val="0"/>
      <w:marTop w:val="0"/>
      <w:marBottom w:val="0"/>
      <w:divBdr>
        <w:top w:val="none" w:sz="0" w:space="0" w:color="auto"/>
        <w:left w:val="none" w:sz="0" w:space="0" w:color="auto"/>
        <w:bottom w:val="none" w:sz="0" w:space="0" w:color="auto"/>
        <w:right w:val="none" w:sz="0" w:space="0" w:color="auto"/>
      </w:divBdr>
    </w:div>
    <w:div w:id="204147905">
      <w:bodyDiv w:val="1"/>
      <w:marLeft w:val="0"/>
      <w:marRight w:val="0"/>
      <w:marTop w:val="0"/>
      <w:marBottom w:val="0"/>
      <w:divBdr>
        <w:top w:val="none" w:sz="0" w:space="0" w:color="auto"/>
        <w:left w:val="none" w:sz="0" w:space="0" w:color="auto"/>
        <w:bottom w:val="none" w:sz="0" w:space="0" w:color="auto"/>
        <w:right w:val="none" w:sz="0" w:space="0" w:color="auto"/>
      </w:divBdr>
    </w:div>
    <w:div w:id="244534714">
      <w:bodyDiv w:val="1"/>
      <w:marLeft w:val="0"/>
      <w:marRight w:val="0"/>
      <w:marTop w:val="0"/>
      <w:marBottom w:val="0"/>
      <w:divBdr>
        <w:top w:val="none" w:sz="0" w:space="0" w:color="auto"/>
        <w:left w:val="none" w:sz="0" w:space="0" w:color="auto"/>
        <w:bottom w:val="none" w:sz="0" w:space="0" w:color="auto"/>
        <w:right w:val="none" w:sz="0" w:space="0" w:color="auto"/>
      </w:divBdr>
    </w:div>
    <w:div w:id="312561201">
      <w:bodyDiv w:val="1"/>
      <w:marLeft w:val="0"/>
      <w:marRight w:val="0"/>
      <w:marTop w:val="0"/>
      <w:marBottom w:val="0"/>
      <w:divBdr>
        <w:top w:val="none" w:sz="0" w:space="0" w:color="auto"/>
        <w:left w:val="none" w:sz="0" w:space="0" w:color="auto"/>
        <w:bottom w:val="none" w:sz="0" w:space="0" w:color="auto"/>
        <w:right w:val="none" w:sz="0" w:space="0" w:color="auto"/>
      </w:divBdr>
    </w:div>
    <w:div w:id="343938517">
      <w:bodyDiv w:val="1"/>
      <w:marLeft w:val="0"/>
      <w:marRight w:val="0"/>
      <w:marTop w:val="0"/>
      <w:marBottom w:val="0"/>
      <w:divBdr>
        <w:top w:val="none" w:sz="0" w:space="0" w:color="auto"/>
        <w:left w:val="none" w:sz="0" w:space="0" w:color="auto"/>
        <w:bottom w:val="none" w:sz="0" w:space="0" w:color="auto"/>
        <w:right w:val="none" w:sz="0" w:space="0" w:color="auto"/>
      </w:divBdr>
    </w:div>
    <w:div w:id="345911208">
      <w:bodyDiv w:val="1"/>
      <w:marLeft w:val="0"/>
      <w:marRight w:val="0"/>
      <w:marTop w:val="0"/>
      <w:marBottom w:val="0"/>
      <w:divBdr>
        <w:top w:val="none" w:sz="0" w:space="0" w:color="auto"/>
        <w:left w:val="none" w:sz="0" w:space="0" w:color="auto"/>
        <w:bottom w:val="none" w:sz="0" w:space="0" w:color="auto"/>
        <w:right w:val="none" w:sz="0" w:space="0" w:color="auto"/>
      </w:divBdr>
    </w:div>
    <w:div w:id="485633812">
      <w:bodyDiv w:val="1"/>
      <w:marLeft w:val="0"/>
      <w:marRight w:val="0"/>
      <w:marTop w:val="0"/>
      <w:marBottom w:val="0"/>
      <w:divBdr>
        <w:top w:val="none" w:sz="0" w:space="0" w:color="auto"/>
        <w:left w:val="none" w:sz="0" w:space="0" w:color="auto"/>
        <w:bottom w:val="none" w:sz="0" w:space="0" w:color="auto"/>
        <w:right w:val="none" w:sz="0" w:space="0" w:color="auto"/>
      </w:divBdr>
    </w:div>
    <w:div w:id="727267121">
      <w:bodyDiv w:val="1"/>
      <w:marLeft w:val="0"/>
      <w:marRight w:val="0"/>
      <w:marTop w:val="0"/>
      <w:marBottom w:val="0"/>
      <w:divBdr>
        <w:top w:val="none" w:sz="0" w:space="0" w:color="auto"/>
        <w:left w:val="none" w:sz="0" w:space="0" w:color="auto"/>
        <w:bottom w:val="none" w:sz="0" w:space="0" w:color="auto"/>
        <w:right w:val="none" w:sz="0" w:space="0" w:color="auto"/>
      </w:divBdr>
    </w:div>
    <w:div w:id="956987192">
      <w:bodyDiv w:val="1"/>
      <w:marLeft w:val="0"/>
      <w:marRight w:val="0"/>
      <w:marTop w:val="0"/>
      <w:marBottom w:val="0"/>
      <w:divBdr>
        <w:top w:val="none" w:sz="0" w:space="0" w:color="auto"/>
        <w:left w:val="none" w:sz="0" w:space="0" w:color="auto"/>
        <w:bottom w:val="none" w:sz="0" w:space="0" w:color="auto"/>
        <w:right w:val="none" w:sz="0" w:space="0" w:color="auto"/>
      </w:divBdr>
    </w:div>
    <w:div w:id="1116949344">
      <w:bodyDiv w:val="1"/>
      <w:marLeft w:val="0"/>
      <w:marRight w:val="0"/>
      <w:marTop w:val="0"/>
      <w:marBottom w:val="0"/>
      <w:divBdr>
        <w:top w:val="none" w:sz="0" w:space="0" w:color="auto"/>
        <w:left w:val="none" w:sz="0" w:space="0" w:color="auto"/>
        <w:bottom w:val="none" w:sz="0" w:space="0" w:color="auto"/>
        <w:right w:val="none" w:sz="0" w:space="0" w:color="auto"/>
      </w:divBdr>
    </w:div>
    <w:div w:id="1301153760">
      <w:bodyDiv w:val="1"/>
      <w:marLeft w:val="0"/>
      <w:marRight w:val="0"/>
      <w:marTop w:val="0"/>
      <w:marBottom w:val="0"/>
      <w:divBdr>
        <w:top w:val="none" w:sz="0" w:space="0" w:color="auto"/>
        <w:left w:val="none" w:sz="0" w:space="0" w:color="auto"/>
        <w:bottom w:val="none" w:sz="0" w:space="0" w:color="auto"/>
        <w:right w:val="none" w:sz="0" w:space="0" w:color="auto"/>
      </w:divBdr>
    </w:div>
    <w:div w:id="1358199085">
      <w:bodyDiv w:val="1"/>
      <w:marLeft w:val="0"/>
      <w:marRight w:val="0"/>
      <w:marTop w:val="0"/>
      <w:marBottom w:val="0"/>
      <w:divBdr>
        <w:top w:val="none" w:sz="0" w:space="0" w:color="auto"/>
        <w:left w:val="none" w:sz="0" w:space="0" w:color="auto"/>
        <w:bottom w:val="none" w:sz="0" w:space="0" w:color="auto"/>
        <w:right w:val="none" w:sz="0" w:space="0" w:color="auto"/>
      </w:divBdr>
    </w:div>
    <w:div w:id="1449548852">
      <w:bodyDiv w:val="1"/>
      <w:marLeft w:val="0"/>
      <w:marRight w:val="0"/>
      <w:marTop w:val="0"/>
      <w:marBottom w:val="0"/>
      <w:divBdr>
        <w:top w:val="none" w:sz="0" w:space="0" w:color="auto"/>
        <w:left w:val="none" w:sz="0" w:space="0" w:color="auto"/>
        <w:bottom w:val="none" w:sz="0" w:space="0" w:color="auto"/>
        <w:right w:val="none" w:sz="0" w:space="0" w:color="auto"/>
      </w:divBdr>
    </w:div>
    <w:div w:id="1529097368">
      <w:bodyDiv w:val="1"/>
      <w:marLeft w:val="0"/>
      <w:marRight w:val="0"/>
      <w:marTop w:val="0"/>
      <w:marBottom w:val="0"/>
      <w:divBdr>
        <w:top w:val="none" w:sz="0" w:space="0" w:color="auto"/>
        <w:left w:val="none" w:sz="0" w:space="0" w:color="auto"/>
        <w:bottom w:val="none" w:sz="0" w:space="0" w:color="auto"/>
        <w:right w:val="none" w:sz="0" w:space="0" w:color="auto"/>
      </w:divBdr>
    </w:div>
    <w:div w:id="185244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9/05/relationships/documenttasks" Target="documenttasks/documenttask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documenttasks/documenttasks1.xml><?xml version="1.0" encoding="utf-8"?>
<t:Tasks xmlns:t="http://schemas.microsoft.com/office/tasks/2019/documenttasks" xmlns:oel="http://schemas.microsoft.com/office/2019/extlst">
  <t:Task id="{D61D7215-7BF1-4386-AD37-87E238BFDC7E}">
    <t:Anchor>
      <t:Comment id="1309698613"/>
    </t:Anchor>
    <t:History>
      <t:Event id="{3F44D546-9D82-4C2F-854F-AABDE6118769}" time="2021-06-26T07:00:26.958Z">
        <t:Attribution userId="S::lambj@usc.edu::8fa37e9b-e233-4dc1-8c72-f0f0a7b98805" userProvider="AD" userName="Jessica Lamb"/>
        <t:Anchor>
          <t:Comment id="1309698613"/>
        </t:Anchor>
        <t:Create/>
      </t:Event>
      <t:Event id="{B1EA6337-7B5F-4A5F-882E-682DEB979135}" time="2021-06-26T07:00:26.958Z">
        <t:Attribution userId="S::lambj@usc.edu::8fa37e9b-e233-4dc1-8c72-f0f0a7b98805" userProvider="AD" userName="Jessica Lamb"/>
        <t:Anchor>
          <t:Comment id="1309698613"/>
        </t:Anchor>
        <t:Assign userId="S::nagarkat@usc.edu::5740435d-4e6d-45ae-a275-bac884b8615c" userProvider="AD" userName="Karisma A Nagarkatti"/>
      </t:Event>
      <t:Event id="{B944CDCA-A3E8-474C-865E-33423F7993BF}" time="2021-06-26T07:00:26.958Z">
        <t:Attribution userId="S::lambj@usc.edu::8fa37e9b-e233-4dc1-8c72-f0f0a7b98805" userProvider="AD" userName="Jessica Lamb"/>
        <t:Anchor>
          <t:Comment id="1309698613"/>
        </t:Anchor>
        <t:SetTitle title="@Karisma A Nagarkatti please add the same text regarding minimizing sounds, sign on the door etc that is in the rat SOP."/>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9E94F-E5E7-954D-BCFD-116C9E030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SOP template &amp; guidance</vt:lpstr>
    </vt:vector>
  </TitlesOfParts>
  <Company>Stanford University</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template &amp; guidance</dc:title>
  <dc:subject/>
  <dc:creator>EH&amp;S</dc:creator>
  <cp:keywords/>
  <cp:lastModifiedBy>KARISMA NAGARKATTI</cp:lastModifiedBy>
  <cp:revision>4</cp:revision>
  <cp:lastPrinted>2021-07-01T16:56:00Z</cp:lastPrinted>
  <dcterms:created xsi:type="dcterms:W3CDTF">2021-07-19T11:04:00Z</dcterms:created>
  <dcterms:modified xsi:type="dcterms:W3CDTF">2021-07-23T20:29:00Z</dcterms:modified>
</cp:coreProperties>
</file>