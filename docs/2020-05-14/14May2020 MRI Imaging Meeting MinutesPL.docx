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A8661" w14:textId="77777777" w:rsidR="00934E9A" w:rsidRDefault="00934E9A" w:rsidP="00147EAA">
      <w:pPr>
        <w:jc w:val="center"/>
      </w:pPr>
      <w:bookmarkStart w:id="0" w:name="_GoBack"/>
      <w:bookmarkEnd w:id="0"/>
    </w:p>
    <w:p w14:paraId="5111DE93" w14:textId="77777777" w:rsidR="0028204C" w:rsidRPr="00147EAA" w:rsidRDefault="00147EAA" w:rsidP="0028204C">
      <w:pPr>
        <w:spacing w:before="0" w:after="0"/>
        <w:jc w:val="center"/>
        <w:rPr>
          <w:sz w:val="28"/>
        </w:rPr>
      </w:pPr>
      <w:r>
        <w:rPr>
          <w:b/>
          <w:sz w:val="28"/>
        </w:rPr>
        <w:t xml:space="preserve">MEETING </w:t>
      </w:r>
      <w:r w:rsidR="00352DAB">
        <w:rPr>
          <w:b/>
          <w:sz w:val="28"/>
        </w:rPr>
        <w:t>MINUTES</w:t>
      </w:r>
    </w:p>
    <w:p w14:paraId="3594951B" w14:textId="77777777" w:rsidR="0028204C" w:rsidRPr="0028204C" w:rsidRDefault="0028204C" w:rsidP="0028204C">
      <w:pPr>
        <w:spacing w:before="0" w:after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1620"/>
        <w:gridCol w:w="7740"/>
      </w:tblGrid>
      <w:tr w:rsidR="00934E9A" w14:paraId="2DFC4553" w14:textId="77777777" w:rsidTr="006412A3">
        <w:tc>
          <w:tcPr>
            <w:tcW w:w="1620" w:type="dxa"/>
          </w:tcPr>
          <w:p w14:paraId="2028EF46" w14:textId="77777777" w:rsidR="00934E9A" w:rsidRDefault="00147EAA" w:rsidP="00147EAA">
            <w:pPr>
              <w:pStyle w:val="NoSpacing"/>
              <w:spacing w:after="240"/>
            </w:pPr>
            <w:r>
              <w:t>Meeting:</w:t>
            </w:r>
          </w:p>
        </w:tc>
        <w:tc>
          <w:tcPr>
            <w:tcW w:w="7740" w:type="dxa"/>
          </w:tcPr>
          <w:p w14:paraId="5D700853" w14:textId="77777777" w:rsidR="00934E9A" w:rsidRDefault="00B92DF9" w:rsidP="00A7074A">
            <w:pPr>
              <w:pStyle w:val="NoSpacing"/>
              <w:spacing w:after="240"/>
            </w:pPr>
            <w:r>
              <w:t>MRI/</w:t>
            </w:r>
            <w:r w:rsidR="00A7074A">
              <w:t xml:space="preserve">Imaging Leadership Call </w:t>
            </w:r>
            <w:r w:rsidR="00C47DC9">
              <w:t xml:space="preserve"> </w:t>
            </w:r>
          </w:p>
        </w:tc>
      </w:tr>
      <w:tr w:rsidR="007C10C1" w14:paraId="326B79E0" w14:textId="77777777" w:rsidTr="006412A3">
        <w:tc>
          <w:tcPr>
            <w:tcW w:w="1620" w:type="dxa"/>
          </w:tcPr>
          <w:p w14:paraId="41FC4D94" w14:textId="77777777" w:rsidR="007C10C1" w:rsidRDefault="007C10C1" w:rsidP="007C10C1">
            <w:pPr>
              <w:pStyle w:val="NoSpacing"/>
              <w:spacing w:after="240"/>
            </w:pPr>
            <w:r>
              <w:t>Date and Time:</w:t>
            </w:r>
          </w:p>
        </w:tc>
        <w:tc>
          <w:tcPr>
            <w:tcW w:w="7740" w:type="dxa"/>
          </w:tcPr>
          <w:p w14:paraId="07390B19" w14:textId="0F5BC78E" w:rsidR="007C10C1" w:rsidRDefault="00A87E38" w:rsidP="007C10C1">
            <w:pPr>
              <w:pStyle w:val="NoSpacing"/>
              <w:spacing w:after="240"/>
            </w:pPr>
            <w:r>
              <w:t xml:space="preserve">14 </w:t>
            </w:r>
            <w:r w:rsidR="00747CF7">
              <w:t>May 2020 10:30am-11:30</w:t>
            </w:r>
            <w:r w:rsidR="00A7074A">
              <w:t xml:space="preserve">am PDT </w:t>
            </w:r>
            <w:r w:rsidR="000B127A">
              <w:t xml:space="preserve"> </w:t>
            </w:r>
          </w:p>
        </w:tc>
      </w:tr>
      <w:tr w:rsidR="007C10C1" w14:paraId="7DF1F1E6" w14:textId="77777777" w:rsidTr="006412A3">
        <w:sdt>
          <w:sdtPr>
            <w:alias w:val="Present:"/>
            <w:tag w:val="Present:"/>
            <w:id w:val="1219014275"/>
            <w:placeholder>
              <w:docPart w:val="48314137568E48B49FF7C6DB15A7187D"/>
            </w:placeholder>
            <w:temporary/>
            <w:showingPlcHdr/>
          </w:sdtPr>
          <w:sdtEndPr/>
          <w:sdtContent>
            <w:tc>
              <w:tcPr>
                <w:tcW w:w="1620" w:type="dxa"/>
                <w:tcBorders>
                  <w:bottom w:val="single" w:sz="4" w:space="0" w:color="auto"/>
                </w:tcBorders>
              </w:tcPr>
              <w:p w14:paraId="602F5E44" w14:textId="77777777" w:rsidR="007C10C1" w:rsidRDefault="007C10C1" w:rsidP="007C10C1">
                <w:pPr>
                  <w:pStyle w:val="NoSpacing"/>
                  <w:spacing w:after="240"/>
                </w:pPr>
                <w:r>
                  <w:t>Present:</w:t>
                </w:r>
              </w:p>
            </w:tc>
          </w:sdtContent>
        </w:sdt>
        <w:tc>
          <w:tcPr>
            <w:tcW w:w="7740" w:type="dxa"/>
            <w:tcBorders>
              <w:bottom w:val="single" w:sz="4" w:space="0" w:color="auto"/>
            </w:tcBorders>
          </w:tcPr>
          <w:p w14:paraId="14403305" w14:textId="7AB4FCB8" w:rsidR="007C10C1" w:rsidRDefault="00B92DF9" w:rsidP="008874FA">
            <w:pPr>
              <w:pStyle w:val="NoSpacing"/>
              <w:spacing w:after="240"/>
            </w:pPr>
            <w:proofErr w:type="spellStart"/>
            <w:r>
              <w:t>Cenk</w:t>
            </w:r>
            <w:proofErr w:type="spellEnd"/>
            <w:r>
              <w:t xml:space="preserve"> </w:t>
            </w:r>
            <w:proofErr w:type="spellStart"/>
            <w:r>
              <w:t>Ayata</w:t>
            </w:r>
            <w:proofErr w:type="spellEnd"/>
            <w:r>
              <w:t xml:space="preserve">, Joe </w:t>
            </w:r>
            <w:r w:rsidR="003238A3">
              <w:t xml:space="preserve">Mandeville, </w:t>
            </w:r>
            <w:proofErr w:type="spellStart"/>
            <w:r w:rsidR="00825A58">
              <w:t>Fahmeed</w:t>
            </w:r>
            <w:proofErr w:type="spellEnd"/>
            <w:r w:rsidR="00825A58">
              <w:t xml:space="preserve"> </w:t>
            </w:r>
            <w:proofErr w:type="spellStart"/>
            <w:r w:rsidR="00825A58">
              <w:t>Hyder</w:t>
            </w:r>
            <w:proofErr w:type="spellEnd"/>
            <w:r w:rsidR="00825A58">
              <w:t xml:space="preserve">, </w:t>
            </w:r>
            <w:proofErr w:type="spellStart"/>
            <w:r w:rsidR="003238A3">
              <w:t>Basav</w:t>
            </w:r>
            <w:proofErr w:type="spellEnd"/>
            <w:r w:rsidR="003238A3">
              <w:t xml:space="preserve"> Sanganahalli, Ryan</w:t>
            </w:r>
            <w:r w:rsidR="00A7074A">
              <w:t xml:space="preserve"> </w:t>
            </w:r>
            <w:proofErr w:type="spellStart"/>
            <w:r w:rsidR="00A7074A">
              <w:t>Cabeen</w:t>
            </w:r>
            <w:proofErr w:type="spellEnd"/>
            <w:r w:rsidR="00A7074A">
              <w:t xml:space="preserve">, Patrick Lyden, </w:t>
            </w:r>
            <w:r>
              <w:t>Jessica Lamb, Karisma Nagarkatti</w:t>
            </w:r>
          </w:p>
        </w:tc>
      </w:tr>
    </w:tbl>
    <w:p w14:paraId="45D9EF67" w14:textId="77777777" w:rsidR="00FC597A" w:rsidRPr="00FC597A" w:rsidRDefault="00FC597A" w:rsidP="0068651F">
      <w:pPr>
        <w:pStyle w:val="NormalIndent"/>
        <w:ind w:left="0"/>
      </w:pPr>
      <w:r w:rsidRPr="00FC597A">
        <w:t xml:space="preserve"> </w:t>
      </w:r>
    </w:p>
    <w:p w14:paraId="54C21D28" w14:textId="77777777" w:rsidR="001639B1" w:rsidRDefault="001639B1" w:rsidP="001B4011">
      <w:pPr>
        <w:pStyle w:val="ListNumber"/>
        <w:rPr>
          <w:color w:val="C00000"/>
        </w:rPr>
      </w:pPr>
      <w:r w:rsidRPr="00FC597A">
        <w:rPr>
          <w:color w:val="C00000"/>
        </w:rPr>
        <w:t>Agenda Items</w:t>
      </w:r>
    </w:p>
    <w:p w14:paraId="189787FE" w14:textId="0848CD8E" w:rsidR="00192793" w:rsidRDefault="00192793" w:rsidP="00747CF7">
      <w:pPr>
        <w:pStyle w:val="ListParagraph"/>
        <w:numPr>
          <w:ilvl w:val="0"/>
          <w:numId w:val="32"/>
        </w:numPr>
      </w:pPr>
      <w:r>
        <w:t xml:space="preserve">Timelines </w:t>
      </w:r>
    </w:p>
    <w:p w14:paraId="6C026F7D" w14:textId="0488A15D" w:rsidR="00192793" w:rsidRDefault="00192793" w:rsidP="00192793">
      <w:pPr>
        <w:pStyle w:val="ListParagraph"/>
        <w:numPr>
          <w:ilvl w:val="1"/>
          <w:numId w:val="32"/>
        </w:numPr>
      </w:pPr>
      <w:r>
        <w:t xml:space="preserve">Tentative Start-up: Mid-June </w:t>
      </w:r>
      <w:ins w:id="1" w:author="Lyden, Patrick D., M.D." w:date="2020-05-14T11:38:00Z">
        <w:r w:rsidR="00BA0CDD">
          <w:t xml:space="preserve">subject to each University readiness to resume animal research. In order to meet this deadline, SPAN CC requests a number of items as listed below. </w:t>
        </w:r>
      </w:ins>
    </w:p>
    <w:p w14:paraId="79ADE1A7" w14:textId="743F05D6" w:rsidR="00E53611" w:rsidDel="00BA0CDD" w:rsidRDefault="00E53611" w:rsidP="00E53611">
      <w:pPr>
        <w:pStyle w:val="ListParagraph"/>
        <w:numPr>
          <w:ilvl w:val="2"/>
          <w:numId w:val="32"/>
        </w:numPr>
        <w:rPr>
          <w:del w:id="2" w:author="Lyden, Patrick D., M.D." w:date="2020-05-14T11:39:00Z"/>
        </w:rPr>
      </w:pPr>
      <w:del w:id="3" w:author="Lyden, Patrick D., M.D." w:date="2020-05-14T11:39:00Z">
        <w:r w:rsidDel="00BA0CDD">
          <w:delText>SPAN is waiting to see when MRI pipeline will be ready</w:delText>
        </w:r>
      </w:del>
    </w:p>
    <w:p w14:paraId="01E70161" w14:textId="1C2FF1CA" w:rsidR="00192793" w:rsidRDefault="00192793" w:rsidP="00192793">
      <w:pPr>
        <w:pStyle w:val="ListParagraph"/>
        <w:numPr>
          <w:ilvl w:val="1"/>
          <w:numId w:val="32"/>
        </w:numPr>
      </w:pPr>
      <w:r>
        <w:t xml:space="preserve">Stage 1: </w:t>
      </w:r>
      <w:ins w:id="4" w:author="Lyden, Patrick D., M.D." w:date="2020-05-14T11:39:00Z">
        <w:r w:rsidR="00BA0CDD">
          <w:t xml:space="preserve">First subject in currently planned for early </w:t>
        </w:r>
      </w:ins>
      <w:r>
        <w:t xml:space="preserve">September </w:t>
      </w:r>
    </w:p>
    <w:p w14:paraId="4753FB2C" w14:textId="42D5F44C" w:rsidR="00F52400" w:rsidRDefault="00AD6006" w:rsidP="00F52400">
      <w:pPr>
        <w:pStyle w:val="ListParagraph"/>
        <w:numPr>
          <w:ilvl w:val="0"/>
          <w:numId w:val="32"/>
        </w:numPr>
      </w:pPr>
      <w:r>
        <w:t xml:space="preserve">Update from LONI </w:t>
      </w:r>
      <w:r w:rsidR="00F52400">
        <w:t xml:space="preserve"> </w:t>
      </w:r>
    </w:p>
    <w:p w14:paraId="7CB95B2A" w14:textId="77777777" w:rsidR="00BA0CDD" w:rsidRDefault="00AD6006" w:rsidP="00456526">
      <w:pPr>
        <w:pStyle w:val="ListParagraph"/>
        <w:numPr>
          <w:ilvl w:val="1"/>
          <w:numId w:val="32"/>
        </w:numPr>
        <w:rPr>
          <w:ins w:id="5" w:author="Lyden, Patrick D., M.D." w:date="2020-05-14T11:40:00Z"/>
        </w:rPr>
      </w:pPr>
      <w:r>
        <w:t>Ryan tested data that Jo</w:t>
      </w:r>
      <w:r w:rsidR="00E53611">
        <w:t>e</w:t>
      </w:r>
      <w:r>
        <w:t xml:space="preserve"> had se</w:t>
      </w:r>
      <w:r w:rsidR="00E53611">
        <w:t>nt, 7 out of 8 of the cases worked. T</w:t>
      </w:r>
      <w:r w:rsidR="005969D4">
        <w:t>here was some heterogeneity with the</w:t>
      </w:r>
      <w:ins w:id="6" w:author="Lyden, Patrick D., M.D." w:date="2020-05-14T11:39:00Z">
        <w:r w:rsidR="00BA0CDD">
          <w:t xml:space="preserve"> </w:t>
        </w:r>
        <w:proofErr w:type="gramStart"/>
        <w:r w:rsidR="00BA0CDD">
          <w:t xml:space="preserve">diffusion </w:t>
        </w:r>
      </w:ins>
      <w:r w:rsidR="005969D4">
        <w:t xml:space="preserve"> lesion</w:t>
      </w:r>
      <w:proofErr w:type="gramEnd"/>
      <w:r w:rsidR="005969D4">
        <w:t xml:space="preserve"> signal</w:t>
      </w:r>
      <w:ins w:id="7" w:author="Lyden, Patrick D., M.D." w:date="2020-05-14T11:39:00Z">
        <w:r w:rsidR="00BA0CDD">
          <w:t>. Although the automated pipeline failed, Ryan suspects that the lesion h</w:t>
        </w:r>
      </w:ins>
      <w:ins w:id="8" w:author="Lyden, Patrick D., M.D." w:date="2020-05-14T11:40:00Z">
        <w:r w:rsidR="00BA0CDD">
          <w:t xml:space="preserve">eterogeneity may be important. </w:t>
        </w:r>
      </w:ins>
    </w:p>
    <w:p w14:paraId="50DEFD95" w14:textId="77777777" w:rsidR="00BA0CDD" w:rsidRDefault="00BA0CDD" w:rsidP="00456526">
      <w:pPr>
        <w:pStyle w:val="ListParagraph"/>
        <w:numPr>
          <w:ilvl w:val="1"/>
          <w:numId w:val="32"/>
        </w:numPr>
        <w:rPr>
          <w:ins w:id="9" w:author="Lyden, Patrick D., M.D." w:date="2020-05-14T11:41:00Z"/>
        </w:rPr>
      </w:pPr>
      <w:ins w:id="10" w:author="Lyden, Patrick D., M.D." w:date="2020-05-14T11:40:00Z">
        <w:r>
          <w:t xml:space="preserve">Dr. Lyden reminded the team that SPAN CC is very interested in supporting basic research questions. If, for example, lesion heterogeneity could reveal something important about the pathobiology of </w:t>
        </w:r>
      </w:ins>
      <w:ins w:id="11" w:author="Lyden, Patrick D., M.D." w:date="2020-05-14T11:41:00Z">
        <w:r>
          <w:t xml:space="preserve">focal cerebral ischemia, SPAN can collect the data for the MRI working group. </w:t>
        </w:r>
      </w:ins>
    </w:p>
    <w:p w14:paraId="545DE8A9" w14:textId="09FBDE27" w:rsidR="00456526" w:rsidRDefault="00BA0CDD" w:rsidP="00BA0CDD">
      <w:pPr>
        <w:pStyle w:val="ListParagraph"/>
        <w:numPr>
          <w:ilvl w:val="1"/>
          <w:numId w:val="32"/>
        </w:numPr>
      </w:pPr>
      <w:ins w:id="12" w:author="Lyden, Patrick D., M.D." w:date="2020-05-14T11:41:00Z">
        <w:r>
          <w:t>In addition, SPAN faces a translational task that requires data that can be modeled and assesse</w:t>
        </w:r>
      </w:ins>
      <w:ins w:id="13" w:author="Lyden, Patrick D., M.D." w:date="2020-05-14T11:42:00Z">
        <w:r>
          <w:t xml:space="preserve">d for group-level treatment effects. </w:t>
        </w:r>
      </w:ins>
      <w:r w:rsidR="005969D4">
        <w:t xml:space="preserve"> </w:t>
      </w:r>
    </w:p>
    <w:p w14:paraId="5957CA82" w14:textId="6BC53C80" w:rsidR="00F52400" w:rsidRDefault="00E53611" w:rsidP="00456526">
      <w:pPr>
        <w:pStyle w:val="ListParagraph"/>
        <w:numPr>
          <w:ilvl w:val="1"/>
          <w:numId w:val="32"/>
        </w:numPr>
      </w:pPr>
      <w:r>
        <w:t xml:space="preserve"> </w:t>
      </w:r>
      <w:ins w:id="14" w:author="Lyden, Patrick D., M.D." w:date="2020-05-14T11:42:00Z">
        <w:r w:rsidR="00BA0CDD">
          <w:t xml:space="preserve">Ryan described </w:t>
        </w:r>
      </w:ins>
      <w:del w:id="15" w:author="Lyden, Patrick D., M.D." w:date="2020-05-14T11:42:00Z">
        <w:r w:rsidDel="00BA0CDD">
          <w:delText>T</w:delText>
        </w:r>
      </w:del>
      <w:ins w:id="16" w:author="Lyden, Patrick D., M.D." w:date="2020-05-14T11:42:00Z">
        <w:r w:rsidR="00BA0CDD">
          <w:t>t</w:t>
        </w:r>
      </w:ins>
      <w:r>
        <w:t>wo</w:t>
      </w:r>
      <w:r w:rsidR="00456526">
        <w:t xml:space="preserve"> types of data will be collected: one is a mask of the lesion and the other is a confidence of that mask for the lesion</w:t>
      </w:r>
      <w:ins w:id="17" w:author="Lyden, Patrick D., M.D." w:date="2020-05-14T11:42:00Z">
        <w:r w:rsidR="00CC0150">
          <w:t xml:space="preserve">. He clarified that these masks exist in </w:t>
        </w:r>
      </w:ins>
      <w:ins w:id="18" w:author="Lyden, Patrick D., M.D." w:date="2020-05-14T11:43:00Z">
        <w:r w:rsidR="00CC0150">
          <w:t>3-D space.</w:t>
        </w:r>
      </w:ins>
      <w:r w:rsidR="00456526">
        <w:t xml:space="preserve"> </w:t>
      </w:r>
      <w:r w:rsidR="00F52400">
        <w:t xml:space="preserve"> </w:t>
      </w:r>
    </w:p>
    <w:p w14:paraId="55F47171" w14:textId="2D8D17F9" w:rsidR="00E53611" w:rsidRDefault="00E53611" w:rsidP="00E53611">
      <w:pPr>
        <w:pStyle w:val="ListParagraph"/>
        <w:numPr>
          <w:ilvl w:val="0"/>
          <w:numId w:val="32"/>
        </w:numPr>
      </w:pPr>
      <w:r>
        <w:t xml:space="preserve">Data capture in REDCap database: SPAN needs to collect measurements </w:t>
      </w:r>
      <w:r w:rsidR="00241003">
        <w:t>i.e</w:t>
      </w:r>
      <w:r>
        <w:t>.</w:t>
      </w:r>
      <w:r w:rsidR="00241003">
        <w:t xml:space="preserve"> </w:t>
      </w:r>
      <w:r>
        <w:t>volume of brain/volume of lesion/etc. focusing on 48hour and 30 day</w:t>
      </w:r>
    </w:p>
    <w:p w14:paraId="42475FF9" w14:textId="5E45976A" w:rsidR="00E53611" w:rsidRDefault="00E53611" w:rsidP="00E53611">
      <w:pPr>
        <w:pStyle w:val="ListParagraph"/>
        <w:numPr>
          <w:ilvl w:val="1"/>
          <w:numId w:val="32"/>
        </w:numPr>
      </w:pPr>
      <w:r>
        <w:t xml:space="preserve">What data do you want us to store for future use? </w:t>
      </w:r>
    </w:p>
    <w:p w14:paraId="47CB5340" w14:textId="67309CDF" w:rsidR="00E53611" w:rsidRDefault="00E53611" w:rsidP="00E53611">
      <w:pPr>
        <w:pStyle w:val="ListParagraph"/>
        <w:numPr>
          <w:ilvl w:val="1"/>
          <w:numId w:val="32"/>
        </w:numPr>
      </w:pPr>
      <w:r>
        <w:t xml:space="preserve">We need a few measurements for which statistics can be conducted. REDCap is a way of organizing </w:t>
      </w:r>
      <w:ins w:id="19" w:author="Lyden, Patrick D., M.D." w:date="2020-05-14T11:43:00Z">
        <w:r w:rsidR="00CC0150">
          <w:t xml:space="preserve">data similar to </w:t>
        </w:r>
      </w:ins>
      <w:r>
        <w:t>excel spreadsheets</w:t>
      </w:r>
      <w:ins w:id="20" w:author="Lyden, Patrick D., M.D." w:date="2020-05-14T11:43:00Z">
        <w:r w:rsidR="00CC0150">
          <w:t xml:space="preserve">. The images, both raw and processed, will </w:t>
        </w:r>
      </w:ins>
      <w:del w:id="21" w:author="Lyden, Patrick D., M.D." w:date="2020-05-14T11:43:00Z">
        <w:r w:rsidDel="00CC0150">
          <w:delText>, images will not</w:delText>
        </w:r>
      </w:del>
      <w:r>
        <w:t xml:space="preserve"> be stored in the </w:t>
      </w:r>
      <w:ins w:id="22" w:author="Lyden, Patrick D., M.D." w:date="2020-05-14T11:43:00Z">
        <w:r w:rsidR="00CC0150">
          <w:t xml:space="preserve">LONI IDA </w:t>
        </w:r>
      </w:ins>
      <w:r>
        <w:t xml:space="preserve">database. </w:t>
      </w:r>
      <w:ins w:id="23" w:author="Lyden, Patrick D., M.D." w:date="2020-05-14T11:43:00Z">
        <w:r w:rsidR="00CC0150">
          <w:t>Outpu</w:t>
        </w:r>
      </w:ins>
      <w:ins w:id="24" w:author="Lyden, Patrick D., M.D." w:date="2020-05-14T11:44:00Z">
        <w:r w:rsidR="00CC0150">
          <w:t xml:space="preserve">t </w:t>
        </w:r>
      </w:ins>
      <w:del w:id="25" w:author="Lyden, Patrick D., M.D." w:date="2020-05-14T11:44:00Z">
        <w:r w:rsidR="00592CDC" w:rsidDel="00CC0150">
          <w:delText xml:space="preserve">Data </w:delText>
        </w:r>
      </w:del>
      <w:ins w:id="26" w:author="Lyden, Patrick D., M.D." w:date="2020-05-14T11:44:00Z">
        <w:r w:rsidR="00CC0150">
          <w:t xml:space="preserve">data from the automated analysis done by </w:t>
        </w:r>
        <w:proofErr w:type="gramStart"/>
        <w:r w:rsidR="00CC0150">
          <w:t xml:space="preserve">LONI  </w:t>
        </w:r>
      </w:ins>
      <w:r w:rsidR="00592CDC">
        <w:t>will</w:t>
      </w:r>
      <w:proofErr w:type="gramEnd"/>
      <w:r w:rsidR="00592CDC">
        <w:t xml:space="preserve"> be recorded on a csv and uploaded into the REDCap database</w:t>
      </w:r>
      <w:ins w:id="27" w:author="Lyden, Patrick D., M.D." w:date="2020-05-14T11:44:00Z">
        <w:r w:rsidR="00CC0150">
          <w:t xml:space="preserve"> manually by the SPAN CC</w:t>
        </w:r>
      </w:ins>
      <w:r w:rsidR="00592CDC">
        <w:t xml:space="preserve">. </w:t>
      </w:r>
    </w:p>
    <w:p w14:paraId="09461BFD" w14:textId="6FA887DA" w:rsidR="00CC0150" w:rsidRDefault="00CC0150" w:rsidP="00E53611">
      <w:pPr>
        <w:pStyle w:val="ListParagraph"/>
        <w:numPr>
          <w:ilvl w:val="1"/>
          <w:numId w:val="32"/>
        </w:numPr>
        <w:rPr>
          <w:ins w:id="28" w:author="Lyden, Patrick D., M.D." w:date="2020-05-14T11:46:00Z"/>
        </w:rPr>
      </w:pPr>
      <w:ins w:id="29" w:author="Lyden, Patrick D., M.D." w:date="2020-05-14T11:44:00Z">
        <w:r>
          <w:lastRenderedPageBreak/>
          <w:t xml:space="preserve">Both the image </w:t>
        </w:r>
      </w:ins>
      <w:del w:id="30" w:author="Lyden, Patrick D., M.D." w:date="2020-05-14T11:44:00Z">
        <w:r w:rsidR="003309E5" w:rsidDel="00CC0150">
          <w:delText>R</w:delText>
        </w:r>
      </w:del>
      <w:ins w:id="31" w:author="Lyden, Patrick D., M.D." w:date="2020-05-14T11:44:00Z">
        <w:r>
          <w:t>r</w:t>
        </w:r>
      </w:ins>
      <w:r w:rsidR="003309E5">
        <w:t xml:space="preserve">epository </w:t>
      </w:r>
      <w:ins w:id="32" w:author="Lyden, Patrick D., M.D." w:date="2020-05-14T11:44:00Z">
        <w:r>
          <w:t xml:space="preserve">and the data stored in the REDCap database </w:t>
        </w:r>
      </w:ins>
      <w:r w:rsidR="003309E5">
        <w:t xml:space="preserve">should be </w:t>
      </w:r>
      <w:del w:id="33" w:author="Lyden, Patrick D., M.D." w:date="2020-05-14T11:44:00Z">
        <w:r w:rsidR="003309E5" w:rsidDel="00CC0150">
          <w:delText xml:space="preserve">used </w:delText>
        </w:r>
      </w:del>
      <w:ins w:id="34" w:author="Lyden, Patrick D., M.D." w:date="2020-05-14T11:44:00Z">
        <w:r>
          <w:t xml:space="preserve">seen </w:t>
        </w:r>
      </w:ins>
      <w:r w:rsidR="003309E5">
        <w:t>as a research tool.</w:t>
      </w:r>
      <w:ins w:id="35" w:author="Lyden, Patrick D., M.D." w:date="2020-05-14T11:45:00Z">
        <w:r>
          <w:t xml:space="preserve"> Although the immediate translational goal of SPAN is to assess 6 interventions for their effect on ischemic lesion volume, in the end SPAN will have amassed the largest ever repository of serial MRI</w:t>
        </w:r>
      </w:ins>
      <w:ins w:id="36" w:author="Lyden, Patrick D., M.D." w:date="2020-05-14T11:46:00Z">
        <w:r>
          <w:t xml:space="preserve"> brain</w:t>
        </w:r>
      </w:ins>
      <w:ins w:id="37" w:author="Lyden, Patrick D., M.D." w:date="2020-05-14T11:45:00Z">
        <w:r>
          <w:t xml:space="preserve"> imaging in</w:t>
        </w:r>
      </w:ins>
      <w:ins w:id="38" w:author="Lyden, Patrick D., M.D." w:date="2020-05-14T11:46:00Z">
        <w:r>
          <w:t xml:space="preserve"> animals undergoing transient MCAo. </w:t>
        </w:r>
      </w:ins>
    </w:p>
    <w:p w14:paraId="02561275" w14:textId="77777777" w:rsidR="00CC0150" w:rsidRDefault="00CC0150" w:rsidP="00E53611">
      <w:pPr>
        <w:pStyle w:val="ListParagraph"/>
        <w:numPr>
          <w:ilvl w:val="1"/>
          <w:numId w:val="32"/>
        </w:numPr>
        <w:rPr>
          <w:ins w:id="39" w:author="Lyden, Patrick D., M.D." w:date="2020-05-14T11:47:00Z"/>
        </w:rPr>
      </w:pPr>
      <w:ins w:id="40" w:author="Lyden, Patrick D., M.D." w:date="2020-05-14T11:46:00Z">
        <w:r>
          <w:t xml:space="preserve">To make the REDCap database most useful, </w:t>
        </w:r>
      </w:ins>
      <w:del w:id="41" w:author="Lyden, Patrick D., M.D." w:date="2020-05-14T11:46:00Z">
        <w:r w:rsidR="003309E5" w:rsidDel="00CC0150">
          <w:delText xml:space="preserve"> E</w:delText>
        </w:r>
      </w:del>
      <w:ins w:id="42" w:author="Lyden, Patrick D., M.D." w:date="2020-05-14T11:46:00Z">
        <w:r>
          <w:t>e</w:t>
        </w:r>
      </w:ins>
      <w:r w:rsidR="003309E5">
        <w:t>ach variable should be formatted like a data dictionary</w:t>
      </w:r>
      <w:ins w:id="43" w:author="Lyden, Patrick D., M.D." w:date="2020-05-14T11:47:00Z">
        <w:r>
          <w:t xml:space="preserve">. For each variable, the SPAN CC requests: </w:t>
        </w:r>
      </w:ins>
    </w:p>
    <w:p w14:paraId="72FA7F24" w14:textId="77777777" w:rsidR="00CC0150" w:rsidRDefault="003309E5" w:rsidP="00CC0150">
      <w:pPr>
        <w:pStyle w:val="ListParagraph"/>
        <w:numPr>
          <w:ilvl w:val="2"/>
          <w:numId w:val="32"/>
        </w:numPr>
        <w:rPr>
          <w:ins w:id="44" w:author="Lyden, Patrick D., M.D." w:date="2020-05-14T11:47:00Z"/>
        </w:rPr>
      </w:pPr>
      <w:del w:id="45" w:author="Lyden, Patrick D., M.D." w:date="2020-05-14T11:47:00Z">
        <w:r w:rsidDel="00CC0150">
          <w:delText xml:space="preserve">, </w:delText>
        </w:r>
      </w:del>
      <w:del w:id="46" w:author="Lyden, Patrick D., M.D." w:date="2020-05-14T11:46:00Z">
        <w:r w:rsidDel="00CC0150">
          <w:delText>should have</w:delText>
        </w:r>
      </w:del>
      <w:del w:id="47" w:author="Lyden, Patrick D., M.D." w:date="2020-05-14T11:47:00Z">
        <w:r w:rsidDel="00CC0150">
          <w:delText xml:space="preserve"> a</w:delText>
        </w:r>
      </w:del>
      <w:ins w:id="48" w:author="Lyden, Patrick D., M.D." w:date="2020-05-14T11:47:00Z">
        <w:r w:rsidR="00CC0150">
          <w:t xml:space="preserve">Unique </w:t>
        </w:r>
        <w:proofErr w:type="gramStart"/>
        <w:r w:rsidR="00CC0150">
          <w:t xml:space="preserve">variable </w:t>
        </w:r>
      </w:ins>
      <w:r>
        <w:t xml:space="preserve"> name</w:t>
      </w:r>
      <w:proofErr w:type="gramEnd"/>
      <w:del w:id="49" w:author="Lyden, Patrick D., M.D." w:date="2020-05-14T11:47:00Z">
        <w:r w:rsidDel="00CC0150">
          <w:delText xml:space="preserve"> and </w:delText>
        </w:r>
      </w:del>
    </w:p>
    <w:p w14:paraId="5554339A" w14:textId="73FBF3E1" w:rsidR="003309E5" w:rsidRDefault="003309E5" w:rsidP="00CC0150">
      <w:pPr>
        <w:pStyle w:val="ListParagraph"/>
        <w:numPr>
          <w:ilvl w:val="2"/>
          <w:numId w:val="32"/>
        </w:numPr>
        <w:rPr>
          <w:ins w:id="50" w:author="Lyden, Patrick D., M.D." w:date="2020-05-14T11:48:00Z"/>
        </w:rPr>
      </w:pPr>
      <w:r>
        <w:t>indicated data type (i.e. numeric</w:t>
      </w:r>
      <w:ins w:id="51" w:author="Lyden, Patrick D., M.D." w:date="2020-05-14T11:47:00Z">
        <w:r w:rsidR="00CC0150">
          <w:t xml:space="preserve"> or text</w:t>
        </w:r>
      </w:ins>
      <w:r>
        <w:t xml:space="preserve">).  </w:t>
      </w:r>
    </w:p>
    <w:p w14:paraId="23C7E564" w14:textId="53881311" w:rsidR="00741CF7" w:rsidRDefault="00741CF7" w:rsidP="00CC0150">
      <w:pPr>
        <w:pStyle w:val="ListParagraph"/>
        <w:numPr>
          <w:ilvl w:val="2"/>
          <w:numId w:val="32"/>
        </w:numPr>
        <w:rPr>
          <w:ins w:id="52" w:author="Lyden, Patrick D., M.D." w:date="2020-05-14T11:47:00Z"/>
        </w:rPr>
      </w:pPr>
      <w:ins w:id="53" w:author="Lyden, Patrick D., M.D." w:date="2020-05-14T11:48:00Z">
        <w:r>
          <w:t xml:space="preserve">Length of the variable, e.g., number of digits if numeric, number of characters if text. </w:t>
        </w:r>
      </w:ins>
    </w:p>
    <w:p w14:paraId="2F56FF96" w14:textId="0B598095" w:rsidR="00CC0150" w:rsidRDefault="00CC0150" w:rsidP="00CC0150">
      <w:pPr>
        <w:pStyle w:val="ListParagraph"/>
        <w:numPr>
          <w:ilvl w:val="2"/>
          <w:numId w:val="32"/>
        </w:numPr>
        <w:rPr>
          <w:ins w:id="54" w:author="Lyden, Patrick D., M.D." w:date="2020-05-14T11:48:00Z"/>
        </w:rPr>
      </w:pPr>
      <w:ins w:id="55" w:author="Lyden, Patrick D., M.D." w:date="2020-05-14T11:47:00Z">
        <w:r>
          <w:t>Range of allowed val</w:t>
        </w:r>
      </w:ins>
      <w:ins w:id="56" w:author="Lyden, Patrick D., M.D." w:date="2020-05-14T11:48:00Z">
        <w:r>
          <w:t>ues</w:t>
        </w:r>
      </w:ins>
    </w:p>
    <w:p w14:paraId="03A68968" w14:textId="2FC3D707" w:rsidR="00CC0150" w:rsidRDefault="00CC0150" w:rsidP="00CC0150">
      <w:pPr>
        <w:pStyle w:val="ListParagraph"/>
        <w:numPr>
          <w:ilvl w:val="2"/>
          <w:numId w:val="32"/>
        </w:numPr>
      </w:pPr>
      <w:ins w:id="57" w:author="Lyden, Patrick D., M.D." w:date="2020-05-14T11:48:00Z">
        <w:r>
          <w:t>short text description of the variable</w:t>
        </w:r>
      </w:ins>
    </w:p>
    <w:p w14:paraId="2ECE9D31" w14:textId="2E550D26" w:rsidR="00E53611" w:rsidRDefault="00741CF7" w:rsidP="00E53611">
      <w:pPr>
        <w:pStyle w:val="ListParagraph"/>
        <w:numPr>
          <w:ilvl w:val="0"/>
          <w:numId w:val="32"/>
        </w:numPr>
      </w:pPr>
      <w:ins w:id="58" w:author="Lyden, Patrick D., M.D." w:date="2020-05-14T11:49:00Z">
        <w:r>
          <w:t xml:space="preserve">Dr. Ayata pointed out there will be </w:t>
        </w:r>
      </w:ins>
      <w:r w:rsidR="00E53611">
        <w:t xml:space="preserve">3 layers of data capture </w:t>
      </w:r>
    </w:p>
    <w:p w14:paraId="5DA15A39" w14:textId="71D0656A" w:rsidR="00E53611" w:rsidRDefault="00E53611" w:rsidP="00E53611">
      <w:pPr>
        <w:pStyle w:val="ListParagraph"/>
        <w:numPr>
          <w:ilvl w:val="1"/>
          <w:numId w:val="32"/>
        </w:numPr>
      </w:pPr>
      <w:r>
        <w:t>1</w:t>
      </w:r>
      <w:r w:rsidRPr="00E53611">
        <w:rPr>
          <w:vertAlign w:val="superscript"/>
        </w:rPr>
        <w:t>st</w:t>
      </w:r>
      <w:r>
        <w:t xml:space="preserve"> line: Images/Raw Data – stored in the IDA account (includes imaging parameters/sequences/etc.) </w:t>
      </w:r>
    </w:p>
    <w:p w14:paraId="19D2481A" w14:textId="09E1C026" w:rsidR="00E53611" w:rsidRDefault="00E53611" w:rsidP="00E53611">
      <w:pPr>
        <w:pStyle w:val="ListParagraph"/>
        <w:numPr>
          <w:ilvl w:val="1"/>
          <w:numId w:val="32"/>
        </w:numPr>
      </w:pPr>
      <w:r>
        <w:t>2</w:t>
      </w:r>
      <w:r w:rsidRPr="00E53611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line of analysis, numbers pulled out of</w:t>
      </w:r>
      <w:ins w:id="59" w:author="Lyden, Patrick D., M.D." w:date="2020-05-14T11:49:00Z">
        <w:r w:rsidR="00741CF7">
          <w:t xml:space="preserve"> the images </w:t>
        </w:r>
        <w:proofErr w:type="gramStart"/>
        <w:r w:rsidR="00741CF7">
          <w:t xml:space="preserve">using </w:t>
        </w:r>
      </w:ins>
      <w:r>
        <w:t xml:space="preserve"> segmentation</w:t>
      </w:r>
      <w:proofErr w:type="gramEnd"/>
      <w:r>
        <w:t xml:space="preserve"> (brain volume/lesion volume/etc.)</w:t>
      </w:r>
    </w:p>
    <w:p w14:paraId="2354D78E" w14:textId="38EEA7DF" w:rsidR="00E53611" w:rsidRDefault="00E53611" w:rsidP="00E53611">
      <w:pPr>
        <w:pStyle w:val="ListParagraph"/>
        <w:numPr>
          <w:ilvl w:val="1"/>
          <w:numId w:val="32"/>
        </w:numPr>
      </w:pPr>
      <w:r>
        <w:t>3</w:t>
      </w:r>
      <w:r w:rsidRPr="00E53611">
        <w:rPr>
          <w:vertAlign w:val="superscript"/>
        </w:rPr>
        <w:t>rd</w:t>
      </w:r>
      <w:r>
        <w:t xml:space="preserve"> layer: actual readout for decision making should have fewer read outs </w:t>
      </w:r>
      <w:r w:rsidR="008C42F3">
        <w:t>than the 2</w:t>
      </w:r>
      <w:r w:rsidR="008C42F3" w:rsidRPr="008C42F3">
        <w:rPr>
          <w:vertAlign w:val="superscript"/>
        </w:rPr>
        <w:t>nd</w:t>
      </w:r>
      <w:r w:rsidR="008C42F3">
        <w:t xml:space="preserve"> layer</w:t>
      </w:r>
      <w:ins w:id="60" w:author="Lyden, Patrick D., M.D." w:date="2020-05-14T11:49:00Z">
        <w:r w:rsidR="00741CF7">
          <w:t>, e.g., total lesion volume (48 hours scans) or total compartment volumes</w:t>
        </w:r>
      </w:ins>
      <w:ins w:id="61" w:author="Lyden, Patrick D., M.D." w:date="2020-05-14T11:50:00Z">
        <w:r w:rsidR="00741CF7">
          <w:t xml:space="preserve"> (30 days). Interesting compartments might include cortex or white matter, as examples. </w:t>
        </w:r>
      </w:ins>
    </w:p>
    <w:p w14:paraId="30E06536" w14:textId="3DA9EB19" w:rsidR="00E53611" w:rsidRDefault="00E53611" w:rsidP="00E53611">
      <w:pPr>
        <w:pStyle w:val="ListParagraph"/>
        <w:numPr>
          <w:ilvl w:val="1"/>
          <w:numId w:val="32"/>
        </w:numPr>
      </w:pPr>
      <w:r>
        <w:t>MRI group</w:t>
      </w:r>
      <w:ins w:id="62" w:author="Lyden, Patrick D., M.D." w:date="2020-05-14T11:50:00Z">
        <w:r w:rsidR="00741CF7">
          <w:t xml:space="preserve"> agreed</w:t>
        </w:r>
      </w:ins>
      <w:r>
        <w:t xml:space="preserve"> to discuss and send a list </w:t>
      </w:r>
      <w:r w:rsidR="00592CDC">
        <w:t xml:space="preserve">to the CC </w:t>
      </w:r>
      <w:r>
        <w:t xml:space="preserve">of data entries/metrics </w:t>
      </w:r>
      <w:r w:rsidR="00592CDC">
        <w:t xml:space="preserve">for the REDCap database </w:t>
      </w:r>
      <w:r>
        <w:t xml:space="preserve"> </w:t>
      </w:r>
    </w:p>
    <w:p w14:paraId="422E2A72" w14:textId="4BDF4EA5" w:rsidR="00E53611" w:rsidRDefault="00E53611" w:rsidP="00E53611">
      <w:pPr>
        <w:pStyle w:val="ListParagraph"/>
        <w:numPr>
          <w:ilvl w:val="0"/>
          <w:numId w:val="32"/>
        </w:numPr>
      </w:pPr>
      <w:r>
        <w:t xml:space="preserve">Publishing before the first milestone is released </w:t>
      </w:r>
    </w:p>
    <w:p w14:paraId="50D8EF40" w14:textId="12506618" w:rsidR="00E53611" w:rsidRDefault="00E53611" w:rsidP="00E53611">
      <w:pPr>
        <w:pStyle w:val="ListParagraph"/>
        <w:numPr>
          <w:ilvl w:val="1"/>
          <w:numId w:val="32"/>
        </w:numPr>
      </w:pPr>
      <w:r>
        <w:t>MRI group will internally decide who takes the lead on</w:t>
      </w:r>
      <w:ins w:id="63" w:author="Lyden, Patrick D., M.D." w:date="2020-05-14T11:50:00Z">
        <w:r w:rsidR="00741CF7">
          <w:t xml:space="preserve"> preparing a manuscript </w:t>
        </w:r>
        <w:proofErr w:type="gramStart"/>
        <w:r w:rsidR="00741CF7">
          <w:t xml:space="preserve">for </w:t>
        </w:r>
      </w:ins>
      <w:r>
        <w:t xml:space="preserve"> publication</w:t>
      </w:r>
      <w:proofErr w:type="gramEnd"/>
      <w:r>
        <w:t xml:space="preserve"> </w:t>
      </w:r>
    </w:p>
    <w:p w14:paraId="4B99832A" w14:textId="699E519D" w:rsidR="00E53611" w:rsidRPr="00747CF7" w:rsidRDefault="00E53611" w:rsidP="00E53611">
      <w:pPr>
        <w:pStyle w:val="ListParagraph"/>
        <w:numPr>
          <w:ilvl w:val="1"/>
          <w:numId w:val="32"/>
        </w:numPr>
      </w:pPr>
      <w:r>
        <w:t xml:space="preserve">This would be a methods paper because it pre-specifies the approach and the analysis. </w:t>
      </w:r>
    </w:p>
    <w:p w14:paraId="35006C8C" w14:textId="77777777" w:rsidR="004E4CB5" w:rsidRPr="004E4CB5" w:rsidRDefault="004E4CB5" w:rsidP="00337383">
      <w:pPr>
        <w:spacing w:before="0" w:after="0"/>
      </w:pPr>
    </w:p>
    <w:p w14:paraId="6C50F7E5" w14:textId="2B4AB005" w:rsidR="00FC597A" w:rsidRDefault="008C42F3" w:rsidP="00CA1AF8">
      <w:pPr>
        <w:pStyle w:val="ListNumber"/>
        <w:pBdr>
          <w:bottom w:val="single" w:sz="4" w:space="1" w:color="auto"/>
        </w:pBdr>
        <w:spacing w:before="0"/>
        <w:rPr>
          <w:color w:val="C00000"/>
        </w:rPr>
      </w:pPr>
      <w:r>
        <w:rPr>
          <w:color w:val="C00000"/>
        </w:rPr>
        <w:t>Tasks</w:t>
      </w:r>
      <w:r w:rsidR="00A94156" w:rsidRPr="00337383">
        <w:rPr>
          <w:color w:val="C00000"/>
        </w:rPr>
        <w:t xml:space="preserve">: </w:t>
      </w:r>
    </w:p>
    <w:p w14:paraId="2D16C6E9" w14:textId="575AE654" w:rsidR="003309E5" w:rsidRDefault="008C42F3" w:rsidP="00741CF7">
      <w:pPr>
        <w:pStyle w:val="ListParagraph"/>
        <w:numPr>
          <w:ilvl w:val="0"/>
          <w:numId w:val="34"/>
        </w:numPr>
        <w:rPr>
          <w:ins w:id="64" w:author="Lyden, Patrick D., M.D." w:date="2020-05-14T11:50:00Z"/>
        </w:rPr>
      </w:pPr>
      <w:del w:id="65" w:author="Lyden, Patrick D., M.D." w:date="2020-05-14T11:50:00Z">
        <w:r w:rsidDel="00741CF7">
          <w:delText xml:space="preserve">1. </w:delText>
        </w:r>
      </w:del>
      <w:r>
        <w:t>MRI group to disc</w:t>
      </w:r>
      <w:r w:rsidR="002813A3">
        <w:t xml:space="preserve">uss and send a data dictionary </w:t>
      </w:r>
      <w:r w:rsidR="00592CDC">
        <w:t xml:space="preserve">to the CC </w:t>
      </w:r>
      <w:r>
        <w:t xml:space="preserve">of data entries/metrics </w:t>
      </w:r>
      <w:r w:rsidR="00592CDC">
        <w:t xml:space="preserve">for the REDCap database </w:t>
      </w:r>
      <w:r w:rsidR="002813A3">
        <w:t xml:space="preserve">within the next 10 days. </w:t>
      </w:r>
    </w:p>
    <w:p w14:paraId="345C6351" w14:textId="4A3DDDBB" w:rsidR="00741CF7" w:rsidRDefault="00741CF7" w:rsidP="00741CF7">
      <w:pPr>
        <w:pStyle w:val="ListParagraph"/>
        <w:numPr>
          <w:ilvl w:val="0"/>
          <w:numId w:val="34"/>
        </w:numPr>
      </w:pPr>
      <w:ins w:id="66" w:author="Lyden, Patrick D., M.D." w:date="2020-05-14T11:51:00Z">
        <w:r>
          <w:t xml:space="preserve">MRI group to select a lead author who will coordinate the first draft of the paper. It was agreed that Ryan would serve as the corresponding author. </w:t>
        </w:r>
      </w:ins>
    </w:p>
    <w:sectPr w:rsidR="00741CF7" w:rsidSect="0028204C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94779" w14:textId="77777777" w:rsidR="008E0D02" w:rsidRDefault="008E0D02">
      <w:pPr>
        <w:spacing w:after="0" w:line="240" w:lineRule="auto"/>
      </w:pPr>
      <w:r>
        <w:separator/>
      </w:r>
    </w:p>
    <w:p w14:paraId="3A87DCAD" w14:textId="77777777" w:rsidR="008E0D02" w:rsidRDefault="008E0D02"/>
  </w:endnote>
  <w:endnote w:type="continuationSeparator" w:id="0">
    <w:p w14:paraId="1EBBE6FE" w14:textId="77777777" w:rsidR="008E0D02" w:rsidRDefault="008E0D02">
      <w:pPr>
        <w:spacing w:after="0" w:line="240" w:lineRule="auto"/>
      </w:pPr>
      <w:r>
        <w:continuationSeparator/>
      </w:r>
    </w:p>
    <w:p w14:paraId="299962AF" w14:textId="77777777" w:rsidR="008E0D02" w:rsidRDefault="008E0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4393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D42664" w14:textId="77777777" w:rsidR="00FB5045" w:rsidRDefault="00FB50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1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1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D17111" w14:textId="77777777" w:rsidR="00FB5045" w:rsidRDefault="00FB50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582833"/>
      <w:docPartObj>
        <w:docPartGallery w:val="Page Numbers (Bottom of Page)"/>
        <w:docPartUnique/>
      </w:docPartObj>
    </w:sdtPr>
    <w:sdtEndPr/>
    <w:sdtContent>
      <w:sdt>
        <w:sdtPr>
          <w:id w:val="118113805"/>
          <w:docPartObj>
            <w:docPartGallery w:val="Page Numbers (Top of Page)"/>
            <w:docPartUnique/>
          </w:docPartObj>
        </w:sdtPr>
        <w:sdtEndPr/>
        <w:sdtContent>
          <w:p w14:paraId="2C5BDD95" w14:textId="77777777" w:rsidR="001635AB" w:rsidRDefault="001635A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1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1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5074DE" w14:textId="77777777" w:rsidR="001635AB" w:rsidRDefault="001635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C6381" w14:textId="77777777" w:rsidR="008E0D02" w:rsidRDefault="008E0D02">
      <w:pPr>
        <w:spacing w:after="0" w:line="240" w:lineRule="auto"/>
      </w:pPr>
      <w:r>
        <w:separator/>
      </w:r>
    </w:p>
    <w:p w14:paraId="0622136C" w14:textId="77777777" w:rsidR="008E0D02" w:rsidRDefault="008E0D02"/>
  </w:footnote>
  <w:footnote w:type="continuationSeparator" w:id="0">
    <w:p w14:paraId="66A91DE1" w14:textId="77777777" w:rsidR="008E0D02" w:rsidRDefault="008E0D02">
      <w:pPr>
        <w:spacing w:after="0" w:line="240" w:lineRule="auto"/>
      </w:pPr>
      <w:r>
        <w:continuationSeparator/>
      </w:r>
    </w:p>
    <w:p w14:paraId="00EC26A5" w14:textId="77777777" w:rsidR="008E0D02" w:rsidRDefault="008E0D0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12F35" w14:textId="77777777" w:rsidR="000C280A" w:rsidRDefault="005F5B9C">
    <w:pPr>
      <w:pStyle w:val="Header"/>
    </w:pPr>
    <w:r w:rsidRPr="005F5B9C"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4DC088C4" wp14:editId="6E4BA8D5">
          <wp:simplePos x="0" y="0"/>
          <wp:positionH relativeFrom="column">
            <wp:posOffset>4874944</wp:posOffset>
          </wp:positionH>
          <wp:positionV relativeFrom="paragraph">
            <wp:posOffset>-257175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80A"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798E737" wp14:editId="6FEB2249">
          <wp:simplePos x="0" y="0"/>
          <wp:positionH relativeFrom="column">
            <wp:posOffset>-219075</wp:posOffset>
          </wp:positionH>
          <wp:positionV relativeFrom="paragraph">
            <wp:posOffset>-352425</wp:posOffset>
          </wp:positionV>
          <wp:extent cx="1247775" cy="726440"/>
          <wp:effectExtent l="0" t="0" r="9525" b="0"/>
          <wp:wrapTight wrapText="bothSides">
            <wp:wrapPolygon edited="0">
              <wp:start x="0" y="0"/>
              <wp:lineTo x="0" y="20958"/>
              <wp:lineTo x="21435" y="20958"/>
              <wp:lineTo x="2143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726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multilevel"/>
    <w:tmpl w:val="3C24A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5B2BE5"/>
    <w:multiLevelType w:val="hybridMultilevel"/>
    <w:tmpl w:val="617A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7B22C4"/>
    <w:multiLevelType w:val="hybridMultilevel"/>
    <w:tmpl w:val="D2349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B3F77"/>
    <w:multiLevelType w:val="hybridMultilevel"/>
    <w:tmpl w:val="A29CD49E"/>
    <w:lvl w:ilvl="0" w:tplc="11FC5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CA293F"/>
    <w:multiLevelType w:val="multilevel"/>
    <w:tmpl w:val="48CE7AB6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lowerLetter"/>
      <w:lvlText w:val="%4."/>
      <w:lvlJc w:val="left"/>
      <w:pPr>
        <w:ind w:left="216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ECB11C3"/>
    <w:multiLevelType w:val="hybridMultilevel"/>
    <w:tmpl w:val="1AC8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5AE5062"/>
    <w:multiLevelType w:val="hybridMultilevel"/>
    <w:tmpl w:val="9A7853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AE241F"/>
    <w:multiLevelType w:val="hybridMultilevel"/>
    <w:tmpl w:val="EDF43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36388F"/>
    <w:multiLevelType w:val="hybridMultilevel"/>
    <w:tmpl w:val="2C729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022C0F"/>
    <w:multiLevelType w:val="multilevel"/>
    <w:tmpl w:val="3C24A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2661040"/>
    <w:multiLevelType w:val="hybridMultilevel"/>
    <w:tmpl w:val="4DB20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E4290"/>
    <w:multiLevelType w:val="hybridMultilevel"/>
    <w:tmpl w:val="28907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F368D9E">
      <w:start w:val="3"/>
      <w:numFmt w:val="upperLetter"/>
      <w:lvlText w:val="%4."/>
      <w:lvlJc w:val="left"/>
      <w:pPr>
        <w:ind w:left="7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95268B"/>
    <w:multiLevelType w:val="hybridMultilevel"/>
    <w:tmpl w:val="92FC5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420627"/>
    <w:multiLevelType w:val="hybridMultilevel"/>
    <w:tmpl w:val="6FB8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C687D"/>
    <w:multiLevelType w:val="hybridMultilevel"/>
    <w:tmpl w:val="80C239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FC144E"/>
    <w:multiLevelType w:val="hybridMultilevel"/>
    <w:tmpl w:val="53183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4F2AE1"/>
    <w:multiLevelType w:val="hybridMultilevel"/>
    <w:tmpl w:val="51744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271009"/>
    <w:multiLevelType w:val="hybridMultilevel"/>
    <w:tmpl w:val="4BC8C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5872ED"/>
    <w:multiLevelType w:val="hybridMultilevel"/>
    <w:tmpl w:val="A2066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FAC1C1B"/>
    <w:multiLevelType w:val="multilevel"/>
    <w:tmpl w:val="3C24A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">
    <w:nsid w:val="65693D63"/>
    <w:multiLevelType w:val="hybridMultilevel"/>
    <w:tmpl w:val="EDF8F624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5C6F5C">
      <w:start w:val="1"/>
      <w:numFmt w:val="decimal"/>
      <w:lvlText w:val="%3."/>
      <w:lvlJc w:val="right"/>
      <w:pPr>
        <w:ind w:left="108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126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57A19"/>
    <w:multiLevelType w:val="hybridMultilevel"/>
    <w:tmpl w:val="C1182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15578A"/>
    <w:multiLevelType w:val="hybridMultilevel"/>
    <w:tmpl w:val="7EB8D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80418D"/>
    <w:multiLevelType w:val="hybridMultilevel"/>
    <w:tmpl w:val="A20AE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B6321E"/>
    <w:multiLevelType w:val="hybridMultilevel"/>
    <w:tmpl w:val="EDB4A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32"/>
  </w:num>
  <w:num w:numId="14">
    <w:abstractNumId w:val="15"/>
  </w:num>
  <w:num w:numId="15">
    <w:abstractNumId w:val="14"/>
  </w:num>
  <w:num w:numId="16">
    <w:abstractNumId w:val="26"/>
  </w:num>
  <w:num w:numId="17">
    <w:abstractNumId w:val="31"/>
  </w:num>
  <w:num w:numId="18">
    <w:abstractNumId w:val="18"/>
  </w:num>
  <w:num w:numId="19">
    <w:abstractNumId w:val="30"/>
  </w:num>
  <w:num w:numId="20">
    <w:abstractNumId w:val="25"/>
  </w:num>
  <w:num w:numId="21">
    <w:abstractNumId w:val="24"/>
  </w:num>
  <w:num w:numId="22">
    <w:abstractNumId w:val="28"/>
  </w:num>
  <w:num w:numId="23">
    <w:abstractNumId w:val="13"/>
  </w:num>
  <w:num w:numId="24">
    <w:abstractNumId w:val="21"/>
  </w:num>
  <w:num w:numId="25">
    <w:abstractNumId w:val="17"/>
  </w:num>
  <w:num w:numId="26">
    <w:abstractNumId w:val="33"/>
  </w:num>
  <w:num w:numId="27">
    <w:abstractNumId w:val="20"/>
  </w:num>
  <w:num w:numId="28">
    <w:abstractNumId w:val="29"/>
  </w:num>
  <w:num w:numId="29">
    <w:abstractNumId w:val="12"/>
  </w:num>
  <w:num w:numId="30">
    <w:abstractNumId w:val="16"/>
  </w:num>
  <w:num w:numId="31">
    <w:abstractNumId w:val="10"/>
  </w:num>
  <w:num w:numId="32">
    <w:abstractNumId w:val="19"/>
  </w:num>
  <w:num w:numId="33">
    <w:abstractNumId w:val="27"/>
  </w:num>
  <w:num w:numId="34">
    <w:abstractNumId w:val="2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den, Patrick D., M.D.">
    <w15:presenceInfo w15:providerId="AD" w15:userId="S::Patrick.Lyden@cshs.org::6e15f260-221b-43a0-82b7-86e908ec44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08"/>
    <w:rsid w:val="0001570D"/>
    <w:rsid w:val="00036D6A"/>
    <w:rsid w:val="0004351B"/>
    <w:rsid w:val="00053CAE"/>
    <w:rsid w:val="0007396A"/>
    <w:rsid w:val="00082086"/>
    <w:rsid w:val="00084341"/>
    <w:rsid w:val="00090EAD"/>
    <w:rsid w:val="00096ECE"/>
    <w:rsid w:val="000A5A2A"/>
    <w:rsid w:val="000B127A"/>
    <w:rsid w:val="000C280A"/>
    <w:rsid w:val="000C40EA"/>
    <w:rsid w:val="000E16BE"/>
    <w:rsid w:val="000F0EDE"/>
    <w:rsid w:val="000F3B78"/>
    <w:rsid w:val="0010443C"/>
    <w:rsid w:val="00116F87"/>
    <w:rsid w:val="00126D12"/>
    <w:rsid w:val="00147EAA"/>
    <w:rsid w:val="00151047"/>
    <w:rsid w:val="001635AB"/>
    <w:rsid w:val="001639B1"/>
    <w:rsid w:val="00164BA3"/>
    <w:rsid w:val="00170843"/>
    <w:rsid w:val="00192793"/>
    <w:rsid w:val="001A49A1"/>
    <w:rsid w:val="001B4011"/>
    <w:rsid w:val="001B49A6"/>
    <w:rsid w:val="002128C8"/>
    <w:rsid w:val="00217F5E"/>
    <w:rsid w:val="00236563"/>
    <w:rsid w:val="00241003"/>
    <w:rsid w:val="0026455F"/>
    <w:rsid w:val="002813A3"/>
    <w:rsid w:val="0028204C"/>
    <w:rsid w:val="002A7720"/>
    <w:rsid w:val="002B5A3C"/>
    <w:rsid w:val="00307511"/>
    <w:rsid w:val="003169AB"/>
    <w:rsid w:val="003238A3"/>
    <w:rsid w:val="003309E5"/>
    <w:rsid w:val="00337383"/>
    <w:rsid w:val="0033743D"/>
    <w:rsid w:val="0034332A"/>
    <w:rsid w:val="00343541"/>
    <w:rsid w:val="00352DAB"/>
    <w:rsid w:val="003B4882"/>
    <w:rsid w:val="003B51B6"/>
    <w:rsid w:val="003C17E2"/>
    <w:rsid w:val="003C3E99"/>
    <w:rsid w:val="003E1E86"/>
    <w:rsid w:val="003F7A38"/>
    <w:rsid w:val="00400719"/>
    <w:rsid w:val="004135BD"/>
    <w:rsid w:val="00416A86"/>
    <w:rsid w:val="00456526"/>
    <w:rsid w:val="004576FA"/>
    <w:rsid w:val="004D4719"/>
    <w:rsid w:val="004D4809"/>
    <w:rsid w:val="004E4CB5"/>
    <w:rsid w:val="004E78B9"/>
    <w:rsid w:val="004F4781"/>
    <w:rsid w:val="005151DA"/>
    <w:rsid w:val="00550D71"/>
    <w:rsid w:val="00563698"/>
    <w:rsid w:val="00585555"/>
    <w:rsid w:val="00592CDC"/>
    <w:rsid w:val="005969D4"/>
    <w:rsid w:val="005A2D48"/>
    <w:rsid w:val="005C4CAF"/>
    <w:rsid w:val="005C7670"/>
    <w:rsid w:val="005D6090"/>
    <w:rsid w:val="005F236B"/>
    <w:rsid w:val="005F24E3"/>
    <w:rsid w:val="005F5B9C"/>
    <w:rsid w:val="0061037D"/>
    <w:rsid w:val="00632536"/>
    <w:rsid w:val="006412A3"/>
    <w:rsid w:val="00642551"/>
    <w:rsid w:val="00656262"/>
    <w:rsid w:val="0068094A"/>
    <w:rsid w:val="0068651F"/>
    <w:rsid w:val="006979B2"/>
    <w:rsid w:val="006A2514"/>
    <w:rsid w:val="006A6EE0"/>
    <w:rsid w:val="006B1778"/>
    <w:rsid w:val="006B674E"/>
    <w:rsid w:val="006C6DE8"/>
    <w:rsid w:val="006E3FA4"/>
    <w:rsid w:val="006E6AA5"/>
    <w:rsid w:val="006F0116"/>
    <w:rsid w:val="007123B4"/>
    <w:rsid w:val="00724966"/>
    <w:rsid w:val="00741CF7"/>
    <w:rsid w:val="00747CF7"/>
    <w:rsid w:val="00753E50"/>
    <w:rsid w:val="00797BAB"/>
    <w:rsid w:val="007A0A0C"/>
    <w:rsid w:val="007C10C1"/>
    <w:rsid w:val="00801DC2"/>
    <w:rsid w:val="008033A5"/>
    <w:rsid w:val="008108D0"/>
    <w:rsid w:val="00825A58"/>
    <w:rsid w:val="00850E1F"/>
    <w:rsid w:val="008544F0"/>
    <w:rsid w:val="00881608"/>
    <w:rsid w:val="00884772"/>
    <w:rsid w:val="008874FA"/>
    <w:rsid w:val="008C42F3"/>
    <w:rsid w:val="008E0D02"/>
    <w:rsid w:val="008E3675"/>
    <w:rsid w:val="00906A90"/>
    <w:rsid w:val="00934E9A"/>
    <w:rsid w:val="009764F6"/>
    <w:rsid w:val="009972CC"/>
    <w:rsid w:val="009A27A1"/>
    <w:rsid w:val="009B488C"/>
    <w:rsid w:val="009C2706"/>
    <w:rsid w:val="009D3710"/>
    <w:rsid w:val="00A05EF7"/>
    <w:rsid w:val="00A40ADF"/>
    <w:rsid w:val="00A7005F"/>
    <w:rsid w:val="00A7074A"/>
    <w:rsid w:val="00A8223B"/>
    <w:rsid w:val="00A8634C"/>
    <w:rsid w:val="00A87E38"/>
    <w:rsid w:val="00A94156"/>
    <w:rsid w:val="00A96FEA"/>
    <w:rsid w:val="00A97803"/>
    <w:rsid w:val="00AA36EF"/>
    <w:rsid w:val="00AD6006"/>
    <w:rsid w:val="00AE0C69"/>
    <w:rsid w:val="00AF7187"/>
    <w:rsid w:val="00B00605"/>
    <w:rsid w:val="00B077DF"/>
    <w:rsid w:val="00B2542B"/>
    <w:rsid w:val="00B273A3"/>
    <w:rsid w:val="00B44C62"/>
    <w:rsid w:val="00B47CD0"/>
    <w:rsid w:val="00B8578B"/>
    <w:rsid w:val="00B915AD"/>
    <w:rsid w:val="00B92DF9"/>
    <w:rsid w:val="00B93153"/>
    <w:rsid w:val="00B95AD6"/>
    <w:rsid w:val="00BA0CDD"/>
    <w:rsid w:val="00BC3E92"/>
    <w:rsid w:val="00C0688F"/>
    <w:rsid w:val="00C07E08"/>
    <w:rsid w:val="00C208FD"/>
    <w:rsid w:val="00C372D0"/>
    <w:rsid w:val="00C47DC9"/>
    <w:rsid w:val="00C6060B"/>
    <w:rsid w:val="00C71743"/>
    <w:rsid w:val="00C9192D"/>
    <w:rsid w:val="00CA1AF8"/>
    <w:rsid w:val="00CB4FBB"/>
    <w:rsid w:val="00CB565C"/>
    <w:rsid w:val="00CC0150"/>
    <w:rsid w:val="00CC5FD1"/>
    <w:rsid w:val="00D03E76"/>
    <w:rsid w:val="00D07408"/>
    <w:rsid w:val="00D1756D"/>
    <w:rsid w:val="00DD00EC"/>
    <w:rsid w:val="00E1282F"/>
    <w:rsid w:val="00E27B3C"/>
    <w:rsid w:val="00E31AB2"/>
    <w:rsid w:val="00E43B60"/>
    <w:rsid w:val="00E44DC4"/>
    <w:rsid w:val="00E45BB9"/>
    <w:rsid w:val="00E53611"/>
    <w:rsid w:val="00E81D49"/>
    <w:rsid w:val="00E83635"/>
    <w:rsid w:val="00EA72D5"/>
    <w:rsid w:val="00EB5064"/>
    <w:rsid w:val="00EC2C53"/>
    <w:rsid w:val="00EE779E"/>
    <w:rsid w:val="00EF5D9D"/>
    <w:rsid w:val="00F52400"/>
    <w:rsid w:val="00F6285B"/>
    <w:rsid w:val="00F70642"/>
    <w:rsid w:val="00F74C8E"/>
    <w:rsid w:val="00FA64DD"/>
    <w:rsid w:val="00FB5045"/>
    <w:rsid w:val="00FC288B"/>
    <w:rsid w:val="00FC597A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A287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customStyle="1" w:styleId="PlainTable11">
    <w:name w:val="Plain Table 1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N:\Faculty\Faculty%20Meetings\Monthly%20Faculty\Minutes_TEMPLATE_2018Z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314137568E48B49FF7C6DB15A7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5275-C13D-4F9B-94F0-CD16CBFDB40E}"/>
      </w:docPartPr>
      <w:docPartBody>
        <w:p w:rsidR="00A238A8" w:rsidRDefault="00C62099" w:rsidP="00C62099">
          <w:pPr>
            <w:pStyle w:val="48314137568E48B49FF7C6DB15A7187D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D7"/>
    <w:rsid w:val="00137304"/>
    <w:rsid w:val="001A4B15"/>
    <w:rsid w:val="002530AF"/>
    <w:rsid w:val="00253C44"/>
    <w:rsid w:val="002857FF"/>
    <w:rsid w:val="002A7307"/>
    <w:rsid w:val="002D06AD"/>
    <w:rsid w:val="003C4B10"/>
    <w:rsid w:val="004F7C23"/>
    <w:rsid w:val="0054063C"/>
    <w:rsid w:val="005B76B3"/>
    <w:rsid w:val="006656EE"/>
    <w:rsid w:val="006A48F9"/>
    <w:rsid w:val="006D5F7F"/>
    <w:rsid w:val="00781985"/>
    <w:rsid w:val="007D6B48"/>
    <w:rsid w:val="007E6E52"/>
    <w:rsid w:val="0080289F"/>
    <w:rsid w:val="00814DEF"/>
    <w:rsid w:val="0085015C"/>
    <w:rsid w:val="009B7253"/>
    <w:rsid w:val="00A238A8"/>
    <w:rsid w:val="00B00993"/>
    <w:rsid w:val="00C270A1"/>
    <w:rsid w:val="00C54A83"/>
    <w:rsid w:val="00C62099"/>
    <w:rsid w:val="00CC6488"/>
    <w:rsid w:val="00CF14D7"/>
    <w:rsid w:val="00E226D7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72AA4A7DE41F2844635BFD7752046">
    <w:name w:val="13072AA4A7DE41F2844635BFD7752046"/>
  </w:style>
  <w:style w:type="paragraph" w:customStyle="1" w:styleId="81FE68A15DE944A8AE4AD0F362D84E3E">
    <w:name w:val="81FE68A15DE944A8AE4AD0F362D84E3E"/>
  </w:style>
  <w:style w:type="paragraph" w:customStyle="1" w:styleId="C5753DE6A33F4F85A9586A24208DB8C9">
    <w:name w:val="C5753DE6A33F4F85A9586A24208DB8C9"/>
    <w:rsid w:val="00C62099"/>
  </w:style>
  <w:style w:type="paragraph" w:customStyle="1" w:styleId="48314137568E48B49FF7C6DB15A7187D">
    <w:name w:val="48314137568E48B49FF7C6DB15A7187D"/>
    <w:rsid w:val="00C62099"/>
  </w:style>
  <w:style w:type="paragraph" w:customStyle="1" w:styleId="4006D42EF5F04523A11979A49E0F6E23">
    <w:name w:val="4006D42EF5F04523A11979A49E0F6E23"/>
    <w:rsid w:val="00A23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N:\Faculty\Faculty Meetings\Monthly Faculty\Minutes_TEMPLATE_2018ZC.dotx</Template>
  <TotalTime>0</TotalTime>
  <Pages>2</Pages>
  <Words>581</Words>
  <Characters>3315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Lyden, Patrick D., M.D.</dc:creator>
  <cp:keywords>Neurology Faculty Meeting;Template</cp:keywords>
  <dc:description>Department of Neurology</dc:description>
  <cp:lastModifiedBy>KARISMA NAGARKATTI</cp:lastModifiedBy>
  <cp:revision>2</cp:revision>
  <cp:lastPrinted>2018-10-22T22:00:00Z</cp:lastPrinted>
  <dcterms:created xsi:type="dcterms:W3CDTF">2020-05-14T18:54:00Z</dcterms:created>
  <dcterms:modified xsi:type="dcterms:W3CDTF">2020-05-14T18:54:00Z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