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
        <w:tblW w:w="5000" w:type="pct"/>
        <w:tblCellSpacing w:w="20" w:type="dxa"/>
        <w:shd w:val="clear" w:color="auto" w:fill="FFFFFF"/>
        <w:tblLayout w:type="fixed"/>
        <w:tblCellMar>
          <w:left w:w="0" w:type="dxa"/>
          <w:right w:w="0" w:type="dxa"/>
        </w:tblCellMar>
        <w:tblLook w:val="0000" w:firstRow="0" w:lastRow="0" w:firstColumn="0" w:lastColumn="0" w:noHBand="0" w:noVBand="0"/>
      </w:tblPr>
      <w:tblGrid>
        <w:gridCol w:w="9340"/>
      </w:tblGrid>
      <w:tr w:rsidR="000633C3" w:rsidRPr="007A3F67" w14:paraId="6C6B1358"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tbl>
            <w:tblPr>
              <w:tblpPr w:leftFromText="180" w:rightFromText="180" w:horzAnchor="margin" w:tblpY="-2011"/>
              <w:tblOverlap w:val="never"/>
              <w:tblW w:w="5000" w:type="pct"/>
              <w:tblCellSpacing w:w="20" w:type="dxa"/>
              <w:tblBorders>
                <w:insideH w:val="single" w:sz="8" w:space="0" w:color="auto"/>
                <w:insideV w:val="single" w:sz="8" w:space="0" w:color="auto"/>
              </w:tblBorders>
              <w:shd w:val="clear" w:color="auto" w:fill="CCFFCC"/>
              <w:tblLayout w:type="fixed"/>
              <w:tblCellMar>
                <w:left w:w="0" w:type="dxa"/>
                <w:right w:w="0" w:type="dxa"/>
              </w:tblCellMar>
              <w:tblLook w:val="0000" w:firstRow="0" w:lastRow="0" w:firstColumn="0" w:lastColumn="0" w:noHBand="0" w:noVBand="0"/>
            </w:tblPr>
            <w:tblGrid>
              <w:gridCol w:w="636"/>
              <w:gridCol w:w="8344"/>
            </w:tblGrid>
            <w:tr w:rsidR="0052426E" w:rsidRPr="007A3F67" w14:paraId="256C5265" w14:textId="77777777" w:rsidTr="0052426E">
              <w:trPr>
                <w:trHeight w:val="576"/>
                <w:tblCellSpacing w:w="20" w:type="dxa"/>
              </w:trPr>
              <w:tc>
                <w:tcPr>
                  <w:tcW w:w="321" w:type="pct"/>
                  <w:shd w:val="clear" w:color="auto" w:fill="CCFFCC"/>
                  <w:tcMar>
                    <w:top w:w="72" w:type="dxa"/>
                    <w:left w:w="120" w:type="dxa"/>
                    <w:bottom w:w="72" w:type="dxa"/>
                    <w:right w:w="120" w:type="dxa"/>
                  </w:tcMar>
                  <w:vAlign w:val="center"/>
                </w:tcPr>
                <w:p w14:paraId="49B8D771" w14:textId="77777777" w:rsidR="0052426E" w:rsidRPr="007A3F67" w:rsidRDefault="0052426E" w:rsidP="0052426E">
                  <w:pPr>
                    <w:jc w:val="center"/>
                    <w:rPr>
                      <w:rFonts w:ascii="Arial" w:hAnsi="Arial" w:cs="Arial"/>
                      <w:b/>
                      <w:bCs/>
                      <w:kern w:val="16"/>
                      <w:sz w:val="20"/>
                    </w:rPr>
                  </w:pPr>
                  <w:r w:rsidRPr="007A3F67">
                    <w:rPr>
                      <w:rFonts w:ascii="Arial" w:hAnsi="Arial" w:cs="Arial"/>
                      <w:b/>
                      <w:bCs/>
                      <w:kern w:val="16"/>
                      <w:sz w:val="20"/>
                    </w:rPr>
                    <w:t>#1</w:t>
                  </w:r>
                </w:p>
              </w:tc>
              <w:tc>
                <w:tcPr>
                  <w:tcW w:w="4612" w:type="pct"/>
                  <w:shd w:val="clear" w:color="auto" w:fill="CCFFCC"/>
                  <w:tcMar>
                    <w:top w:w="72" w:type="dxa"/>
                    <w:left w:w="120" w:type="dxa"/>
                    <w:bottom w:w="72" w:type="dxa"/>
                    <w:right w:w="120" w:type="dxa"/>
                  </w:tcMar>
                  <w:vAlign w:val="center"/>
                </w:tcPr>
                <w:p w14:paraId="532DF712" w14:textId="77777777" w:rsidR="0052426E" w:rsidRPr="007A3F67" w:rsidRDefault="0052426E" w:rsidP="0052426E">
                  <w:pPr>
                    <w:ind w:left="2475" w:hanging="2475"/>
                    <w:rPr>
                      <w:rStyle w:val="Strong"/>
                      <w:rFonts w:ascii="Arial" w:hAnsi="Arial" w:cs="Arial"/>
                      <w:kern w:val="16"/>
                      <w:sz w:val="20"/>
                    </w:rPr>
                  </w:pPr>
                  <w:r w:rsidRPr="007A3F67">
                    <w:rPr>
                      <w:rStyle w:val="Strong"/>
                      <w:rFonts w:ascii="Arial" w:hAnsi="Arial" w:cs="Arial"/>
                      <w:kern w:val="16"/>
                      <w:sz w:val="20"/>
                    </w:rPr>
                    <w:t>INFORMATION</w:t>
                  </w:r>
                </w:p>
              </w:tc>
            </w:tr>
          </w:tbl>
          <w:p w14:paraId="47A1B2E6" w14:textId="77777777" w:rsidR="0052426E" w:rsidRPr="007A3F67" w:rsidRDefault="0052426E" w:rsidP="0052426E">
            <w:pPr>
              <w:rPr>
                <w:rFonts w:ascii="Arial" w:hAnsi="Arial" w:cs="Arial"/>
                <w:vanish/>
                <w:kern w:val="16"/>
                <w:sz w:val="20"/>
                <w:lang w:val="en"/>
              </w:rPr>
            </w:pPr>
          </w:p>
          <w:tbl>
            <w:tblPr>
              <w:tblW w:w="4957" w:type="pct"/>
              <w:tblCellSpacing w:w="20" w:type="dxa"/>
              <w:shd w:val="clear" w:color="auto" w:fill="FFFFFF"/>
              <w:tblLayout w:type="fixed"/>
              <w:tblCellMar>
                <w:left w:w="0" w:type="dxa"/>
                <w:right w:w="0" w:type="dxa"/>
              </w:tblCellMar>
              <w:tblLook w:val="0000" w:firstRow="0" w:lastRow="0" w:firstColumn="0" w:lastColumn="0" w:noHBand="0" w:noVBand="0"/>
            </w:tblPr>
            <w:tblGrid>
              <w:gridCol w:w="4045"/>
              <w:gridCol w:w="4838"/>
            </w:tblGrid>
            <w:tr w:rsidR="0052426E" w:rsidRPr="007A3F67" w14:paraId="416E4722" w14:textId="77777777" w:rsidTr="0052426E">
              <w:trPr>
                <w:trHeight w:val="408"/>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215902F7" w14:textId="77777777" w:rsidR="0052426E" w:rsidRPr="007A3F67" w:rsidRDefault="0052426E" w:rsidP="00B8068E">
                  <w:pPr>
                    <w:framePr w:hSpace="180" w:wrap="around" w:vAnchor="page" w:hAnchor="margin" w:y="1"/>
                    <w:rPr>
                      <w:rFonts w:ascii="Arial" w:hAnsi="Arial" w:cs="Arial"/>
                      <w:b/>
                      <w:kern w:val="16"/>
                      <w:sz w:val="20"/>
                    </w:rPr>
                  </w:pPr>
                  <w:r w:rsidRPr="007A3F67">
                    <w:rPr>
                      <w:rFonts w:ascii="Arial" w:hAnsi="Arial" w:cs="Arial"/>
                      <w:b/>
                      <w:kern w:val="16"/>
                      <w:sz w:val="20"/>
                    </w:rPr>
                    <w:t>Procedure Title</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ED3764C" w14:textId="77BAB99E" w:rsidR="0052426E" w:rsidRPr="007A3F67" w:rsidRDefault="0052426E" w:rsidP="00B8068E">
                  <w:pPr>
                    <w:framePr w:hSpace="180" w:wrap="around" w:vAnchor="page" w:hAnchor="margin" w:y="1"/>
                    <w:rPr>
                      <w:rStyle w:val="Strong"/>
                      <w:rFonts w:ascii="Arial" w:hAnsi="Arial" w:cs="Arial"/>
                      <w:b w:val="0"/>
                      <w:color w:val="000000" w:themeColor="text1"/>
                      <w:kern w:val="16"/>
                      <w:sz w:val="20"/>
                    </w:rPr>
                  </w:pPr>
                  <w:r w:rsidRPr="007A3F67">
                    <w:rPr>
                      <w:rStyle w:val="Strong"/>
                      <w:rFonts w:ascii="Arial" w:hAnsi="Arial" w:cs="Arial"/>
                      <w:color w:val="000000" w:themeColor="text1"/>
                      <w:kern w:val="16"/>
                      <w:sz w:val="20"/>
                    </w:rPr>
                    <w:t xml:space="preserve">MRI Acquisition </w:t>
                  </w:r>
                </w:p>
              </w:tc>
            </w:tr>
            <w:tr w:rsidR="0052426E" w:rsidRPr="007A3F67" w14:paraId="05E616D8" w14:textId="77777777" w:rsidTr="0052426E">
              <w:trPr>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3EABB134" w14:textId="77777777" w:rsidR="0052426E" w:rsidRPr="007A3F67" w:rsidRDefault="0052426E" w:rsidP="00B8068E">
                  <w:pPr>
                    <w:framePr w:hSpace="180" w:wrap="around" w:vAnchor="page" w:hAnchor="margin" w:y="1"/>
                    <w:rPr>
                      <w:rFonts w:ascii="Arial" w:hAnsi="Arial" w:cs="Arial"/>
                      <w:b/>
                      <w:kern w:val="16"/>
                      <w:sz w:val="20"/>
                    </w:rPr>
                  </w:pPr>
                  <w:r w:rsidRPr="007A3F67">
                    <w:rPr>
                      <w:rFonts w:ascii="Arial" w:hAnsi="Arial" w:cs="Arial"/>
                      <w:b/>
                      <w:kern w:val="16"/>
                      <w:sz w:val="20"/>
                    </w:rPr>
                    <w:t>Originators</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5BB9E72A" w14:textId="77777777" w:rsidR="0052426E" w:rsidRPr="007A3F67" w:rsidRDefault="0052426E" w:rsidP="00B8068E">
                  <w:pPr>
                    <w:framePr w:hSpace="180" w:wrap="around" w:vAnchor="page" w:hAnchor="margin" w:y="1"/>
                    <w:ind w:left="1938" w:hanging="1938"/>
                    <w:rPr>
                      <w:rStyle w:val="Strong"/>
                      <w:rFonts w:ascii="Arial" w:hAnsi="Arial" w:cs="Arial"/>
                      <w:b w:val="0"/>
                      <w:color w:val="000000" w:themeColor="text1"/>
                      <w:kern w:val="16"/>
                      <w:sz w:val="20"/>
                    </w:rPr>
                  </w:pPr>
                  <w:r w:rsidRPr="007A3F67">
                    <w:rPr>
                      <w:rStyle w:val="Strong"/>
                      <w:rFonts w:ascii="Arial" w:hAnsi="Arial" w:cs="Arial"/>
                      <w:color w:val="000000" w:themeColor="text1"/>
                      <w:kern w:val="16"/>
                      <w:sz w:val="20"/>
                    </w:rPr>
                    <w:t xml:space="preserve">SPAN Coordinating Center </w:t>
                  </w:r>
                </w:p>
              </w:tc>
            </w:tr>
            <w:tr w:rsidR="0052426E" w:rsidRPr="007A3F67" w14:paraId="49AE4656" w14:textId="77777777" w:rsidTr="0052426E">
              <w:trPr>
                <w:tblCellSpacing w:w="20" w:type="dxa"/>
              </w:trPr>
              <w:tc>
                <w:tcPr>
                  <w:tcW w:w="2254" w:type="pct"/>
                  <w:tcBorders>
                    <w:top w:val="single" w:sz="8" w:space="0" w:color="auto"/>
                    <w:left w:val="single" w:sz="8" w:space="0" w:color="auto"/>
                    <w:bottom w:val="single" w:sz="8" w:space="0" w:color="auto"/>
                    <w:right w:val="single" w:sz="8" w:space="0" w:color="auto"/>
                  </w:tcBorders>
                  <w:shd w:val="clear" w:color="auto" w:fill="auto"/>
                  <w:tcMar>
                    <w:top w:w="72" w:type="dxa"/>
                    <w:left w:w="120" w:type="dxa"/>
                    <w:bottom w:w="72" w:type="dxa"/>
                    <w:right w:w="120" w:type="dxa"/>
                  </w:tcMar>
                  <w:vAlign w:val="center"/>
                </w:tcPr>
                <w:p w14:paraId="6707151D" w14:textId="77777777" w:rsidR="0052426E" w:rsidRPr="000E2830" w:rsidRDefault="0052426E" w:rsidP="00B8068E">
                  <w:pPr>
                    <w:framePr w:hSpace="180" w:wrap="around" w:vAnchor="page" w:hAnchor="margin" w:y="1"/>
                    <w:rPr>
                      <w:rFonts w:ascii="Arial" w:hAnsi="Arial" w:cs="Arial"/>
                      <w:b/>
                      <w:kern w:val="16"/>
                      <w:sz w:val="20"/>
                    </w:rPr>
                  </w:pPr>
                  <w:r w:rsidRPr="000E2830">
                    <w:rPr>
                      <w:rFonts w:ascii="Arial" w:hAnsi="Arial" w:cs="Arial"/>
                      <w:b/>
                      <w:kern w:val="16"/>
                      <w:sz w:val="20"/>
                    </w:rPr>
                    <w:t>Creation/Revision Date</w:t>
                  </w:r>
                </w:p>
              </w:tc>
              <w:tc>
                <w:tcPr>
                  <w:tcW w:w="2678"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15C1DFAA" w14:textId="681DEC2E" w:rsidR="0052426E" w:rsidRPr="000E2830" w:rsidRDefault="00FC685F" w:rsidP="00B8068E">
                  <w:pPr>
                    <w:framePr w:hSpace="180" w:wrap="around" w:vAnchor="page" w:hAnchor="margin" w:y="1"/>
                    <w:rPr>
                      <w:rStyle w:val="Strong"/>
                      <w:rFonts w:ascii="Arial" w:hAnsi="Arial" w:cs="Arial"/>
                      <w:b w:val="0"/>
                      <w:color w:val="000000" w:themeColor="text1"/>
                      <w:kern w:val="16"/>
                      <w:sz w:val="20"/>
                      <w:highlight w:val="yellow"/>
                    </w:rPr>
                  </w:pPr>
                  <w:r w:rsidRPr="000E2830">
                    <w:rPr>
                      <w:rStyle w:val="Strong"/>
                      <w:rFonts w:ascii="Arial" w:hAnsi="Arial" w:cs="Arial"/>
                      <w:b w:val="0"/>
                      <w:color w:val="000000" w:themeColor="text1"/>
                      <w:kern w:val="16"/>
                      <w:sz w:val="20"/>
                      <w:highlight w:val="yellow"/>
                    </w:rPr>
                    <w:t>7</w:t>
                  </w:r>
                  <w:r w:rsidRPr="000E2830">
                    <w:rPr>
                      <w:rStyle w:val="Strong"/>
                      <w:rFonts w:ascii="Arial" w:hAnsi="Arial" w:cs="Arial"/>
                      <w:color w:val="000000" w:themeColor="text1"/>
                      <w:kern w:val="16"/>
                      <w:sz w:val="20"/>
                      <w:highlight w:val="yellow"/>
                    </w:rPr>
                    <w:t>/0</w:t>
                  </w:r>
                  <w:r w:rsidR="009E6BA0">
                    <w:rPr>
                      <w:rStyle w:val="Strong"/>
                      <w:rFonts w:ascii="Arial" w:hAnsi="Arial" w:cs="Arial"/>
                      <w:color w:val="000000" w:themeColor="text1"/>
                      <w:kern w:val="16"/>
                      <w:sz w:val="20"/>
                      <w:highlight w:val="yellow"/>
                    </w:rPr>
                    <w:t>7</w:t>
                  </w:r>
                  <w:r w:rsidRPr="000E2830">
                    <w:rPr>
                      <w:rStyle w:val="Strong"/>
                      <w:rFonts w:ascii="Arial" w:hAnsi="Arial" w:cs="Arial"/>
                      <w:color w:val="000000" w:themeColor="text1"/>
                      <w:kern w:val="16"/>
                      <w:sz w:val="20"/>
                      <w:highlight w:val="yellow"/>
                    </w:rPr>
                    <w:t>/2021</w:t>
                  </w:r>
                </w:p>
              </w:tc>
            </w:tr>
            <w:tr w:rsidR="0052426E" w:rsidRPr="007A3F67" w14:paraId="02AC2239" w14:textId="77777777" w:rsidTr="0052426E">
              <w:trPr>
                <w:tblCellSpacing w:w="20" w:type="dxa"/>
              </w:trPr>
              <w:tc>
                <w:tcPr>
                  <w:tcW w:w="4955" w:type="pct"/>
                  <w:gridSpan w:val="2"/>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vAlign w:val="center"/>
                </w:tcPr>
                <w:p w14:paraId="3DCD3951" w14:textId="77777777" w:rsidR="0052426E" w:rsidRPr="007A3F67" w:rsidRDefault="0052426E" w:rsidP="00B8068E">
                  <w:pPr>
                    <w:framePr w:hSpace="180" w:wrap="around" w:vAnchor="page" w:hAnchor="margin" w:y="1"/>
                    <w:rPr>
                      <w:rStyle w:val="Strong"/>
                      <w:rFonts w:ascii="Arial" w:hAnsi="Arial" w:cs="Arial"/>
                      <w:b w:val="0"/>
                      <w:i/>
                      <w:kern w:val="16"/>
                      <w:sz w:val="20"/>
                    </w:rPr>
                  </w:pPr>
                  <w:r w:rsidRPr="007A3F67">
                    <w:rPr>
                      <w:rStyle w:val="Strong"/>
                      <w:rFonts w:ascii="Arial" w:hAnsi="Arial" w:cs="Arial"/>
                      <w:i/>
                      <w:kern w:val="16"/>
                      <w:sz w:val="20"/>
                    </w:rPr>
                    <w:t xml:space="preserve"> </w:t>
                  </w:r>
                </w:p>
                <w:tbl>
                  <w:tblPr>
                    <w:tblStyle w:val="TableGrid"/>
                    <w:tblW w:w="8897" w:type="dxa"/>
                    <w:tblLayout w:type="fixed"/>
                    <w:tblLook w:val="04A0" w:firstRow="1" w:lastRow="0" w:firstColumn="1" w:lastColumn="0" w:noHBand="0" w:noVBand="1"/>
                  </w:tblPr>
                  <w:tblGrid>
                    <w:gridCol w:w="3767"/>
                    <w:gridCol w:w="5130"/>
                  </w:tblGrid>
                  <w:tr w:rsidR="0052426E" w:rsidRPr="007A3F67" w14:paraId="5F2CEAA4" w14:textId="77777777" w:rsidTr="005412E5">
                    <w:trPr>
                      <w:trHeight w:val="944"/>
                    </w:trPr>
                    <w:tc>
                      <w:tcPr>
                        <w:tcW w:w="3767" w:type="dxa"/>
                      </w:tcPr>
                      <w:p w14:paraId="051CBDBC" w14:textId="79A59929" w:rsidR="0052426E" w:rsidRPr="007A3F67" w:rsidRDefault="0052426E" w:rsidP="00B8068E">
                        <w:pPr>
                          <w:framePr w:hSpace="180" w:wrap="around" w:vAnchor="page" w:hAnchor="margin" w:y="1"/>
                          <w:rPr>
                            <w:rFonts w:ascii="Arial" w:hAnsi="Arial" w:cs="Arial"/>
                            <w:b/>
                            <w:bCs/>
                            <w:kern w:val="16"/>
                          </w:rPr>
                        </w:pPr>
                        <w:r w:rsidRPr="007A3F67">
                          <w:rPr>
                            <w:rFonts w:ascii="Arial" w:hAnsi="Arial" w:cs="Arial"/>
                            <w:b/>
                            <w:bCs/>
                            <w:kern w:val="16"/>
                          </w:rPr>
                          <w:t>Version No: 1.</w:t>
                        </w:r>
                        <w:r w:rsidR="009217CF">
                          <w:rPr>
                            <w:rFonts w:ascii="Arial" w:hAnsi="Arial" w:cs="Arial"/>
                            <w:b/>
                            <w:bCs/>
                            <w:kern w:val="16"/>
                          </w:rPr>
                          <w:t>1</w:t>
                        </w:r>
                      </w:p>
                      <w:p w14:paraId="3AA77897" w14:textId="3C5EFC8A" w:rsidR="0052426E" w:rsidRPr="007A3F67" w:rsidRDefault="0052426E" w:rsidP="00B8068E">
                        <w:pPr>
                          <w:framePr w:hSpace="180" w:wrap="around" w:vAnchor="page" w:hAnchor="margin" w:y="1"/>
                          <w:rPr>
                            <w:rFonts w:ascii="Arial" w:hAnsi="Arial" w:cs="Arial"/>
                            <w:b/>
                            <w:bCs/>
                            <w:kern w:val="16"/>
                          </w:rPr>
                        </w:pPr>
                        <w:r w:rsidRPr="007A3F67">
                          <w:rPr>
                            <w:rFonts w:ascii="Arial" w:hAnsi="Arial" w:cs="Arial"/>
                            <w:b/>
                            <w:bCs/>
                            <w:kern w:val="16"/>
                          </w:rPr>
                          <w:t xml:space="preserve">Effective Date: </w:t>
                        </w:r>
                        <w:r w:rsidR="009217CF">
                          <w:rPr>
                            <w:rFonts w:ascii="Arial" w:hAnsi="Arial" w:cs="Arial"/>
                            <w:b/>
                            <w:bCs/>
                            <w:kern w:val="16"/>
                          </w:rPr>
                          <w:t>7</w:t>
                        </w:r>
                        <w:r w:rsidRPr="007A3F67">
                          <w:rPr>
                            <w:rFonts w:ascii="Arial" w:hAnsi="Arial" w:cs="Arial"/>
                            <w:b/>
                            <w:bCs/>
                            <w:kern w:val="16"/>
                          </w:rPr>
                          <w:t>/</w:t>
                        </w:r>
                        <w:r w:rsidR="009217CF">
                          <w:rPr>
                            <w:rFonts w:ascii="Arial" w:hAnsi="Arial" w:cs="Arial"/>
                            <w:b/>
                            <w:bCs/>
                            <w:kern w:val="16"/>
                          </w:rPr>
                          <w:t>05</w:t>
                        </w:r>
                        <w:r w:rsidRPr="007A3F67">
                          <w:rPr>
                            <w:rFonts w:ascii="Arial" w:hAnsi="Arial" w:cs="Arial"/>
                            <w:b/>
                            <w:bCs/>
                            <w:kern w:val="16"/>
                          </w:rPr>
                          <w:t>/21</w:t>
                        </w:r>
                      </w:p>
                    </w:tc>
                    <w:tc>
                      <w:tcPr>
                        <w:tcW w:w="5130" w:type="dxa"/>
                      </w:tcPr>
                      <w:p w14:paraId="45CA0189" w14:textId="77777777" w:rsidR="0052426E" w:rsidRPr="007A3F67" w:rsidRDefault="0052426E" w:rsidP="00B8068E">
                        <w:pPr>
                          <w:framePr w:hSpace="180" w:wrap="around" w:vAnchor="page" w:hAnchor="margin" w:y="1"/>
                          <w:rPr>
                            <w:rFonts w:ascii="Arial" w:hAnsi="Arial" w:cs="Arial"/>
                            <w:b/>
                            <w:bCs/>
                            <w:kern w:val="16"/>
                          </w:rPr>
                        </w:pPr>
                        <w:r w:rsidRPr="007A3F67">
                          <w:rPr>
                            <w:rFonts w:ascii="Arial" w:hAnsi="Arial" w:cs="Arial"/>
                            <w:b/>
                            <w:bCs/>
                            <w:kern w:val="16"/>
                          </w:rPr>
                          <w:t>Supersedes</w:t>
                        </w:r>
                      </w:p>
                      <w:p w14:paraId="71A9C5F3" w14:textId="4F235A19" w:rsidR="0052426E" w:rsidRPr="007A3F67" w:rsidRDefault="0052426E" w:rsidP="00B8068E">
                        <w:pPr>
                          <w:framePr w:hSpace="180" w:wrap="around" w:vAnchor="page" w:hAnchor="margin" w:y="1"/>
                          <w:rPr>
                            <w:rFonts w:ascii="Arial" w:hAnsi="Arial" w:cs="Arial"/>
                            <w:b/>
                            <w:bCs/>
                            <w:kern w:val="16"/>
                          </w:rPr>
                        </w:pPr>
                        <w:r w:rsidRPr="007A3F67">
                          <w:rPr>
                            <w:rFonts w:ascii="Arial" w:hAnsi="Arial" w:cs="Arial"/>
                            <w:b/>
                            <w:bCs/>
                            <w:kern w:val="16"/>
                          </w:rPr>
                          <w:t>Document:</w:t>
                        </w:r>
                        <w:r w:rsidR="009217CF">
                          <w:rPr>
                            <w:rFonts w:ascii="Arial" w:hAnsi="Arial" w:cs="Arial"/>
                            <w:b/>
                            <w:bCs/>
                            <w:kern w:val="16"/>
                          </w:rPr>
                          <w:t>1.1</w:t>
                        </w:r>
                      </w:p>
                      <w:p w14:paraId="191BEBAC" w14:textId="54F9AFB0" w:rsidR="0052426E" w:rsidRPr="007A3F67" w:rsidRDefault="0052426E" w:rsidP="00B8068E">
                        <w:pPr>
                          <w:framePr w:hSpace="180" w:wrap="around" w:vAnchor="page" w:hAnchor="margin" w:y="1"/>
                          <w:rPr>
                            <w:rFonts w:ascii="Arial" w:hAnsi="Arial" w:cs="Arial"/>
                            <w:kern w:val="16"/>
                          </w:rPr>
                        </w:pPr>
                      </w:p>
                    </w:tc>
                  </w:tr>
                </w:tbl>
                <w:p w14:paraId="59328884" w14:textId="77777777" w:rsidR="0052426E" w:rsidRPr="007A3F67" w:rsidRDefault="0052426E" w:rsidP="00B8068E">
                  <w:pPr>
                    <w:pStyle w:val="NormalWeb"/>
                    <w:framePr w:hSpace="180" w:wrap="around" w:vAnchor="page" w:hAnchor="margin" w:y="1"/>
                    <w:rPr>
                      <w:rStyle w:val="Strong"/>
                      <w:rFonts w:ascii="Arial" w:hAnsi="Arial" w:cs="Arial"/>
                      <w:b w:val="0"/>
                      <w:bCs w:val="0"/>
                      <w:sz w:val="20"/>
                      <w:szCs w:val="20"/>
                    </w:rPr>
                  </w:pPr>
                </w:p>
              </w:tc>
            </w:tr>
          </w:tbl>
          <w:p w14:paraId="36FEEA30" w14:textId="77777777" w:rsidR="000633C3" w:rsidRPr="007A3F67" w:rsidRDefault="000633C3" w:rsidP="0052426E">
            <w:pPr>
              <w:shd w:val="clear" w:color="auto" w:fill="FFFFFF"/>
              <w:textAlignment w:val="baseline"/>
              <w:rPr>
                <w:rFonts w:ascii="Arial" w:hAnsi="Arial" w:cs="Arial"/>
                <w:b/>
                <w:bCs/>
                <w:color w:val="201F1E"/>
                <w:sz w:val="20"/>
                <w:highlight w:val="yellow"/>
                <w:u w:val="single"/>
              </w:rPr>
            </w:pPr>
          </w:p>
        </w:tc>
      </w:tr>
      <w:tr w:rsidR="00D27CD9" w:rsidRPr="007A3F67" w14:paraId="77C1C6AE"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4F6FAAE7" w14:textId="1C9C7D7A" w:rsidR="00D27CD9" w:rsidRPr="007A3F67" w:rsidRDefault="00274696" w:rsidP="00D27CD9">
            <w:pPr>
              <w:rPr>
                <w:rFonts w:ascii="Arial" w:eastAsia="Times New Roman" w:hAnsi="Arial" w:cs="Arial"/>
                <w:sz w:val="20"/>
              </w:rPr>
            </w:pPr>
            <w:r w:rsidRPr="007A3F67">
              <w:rPr>
                <w:rStyle w:val="normaltextrun"/>
                <w:rFonts w:ascii="Arial" w:hAnsi="Arial" w:cs="Arial"/>
                <w:b/>
                <w:bCs/>
                <w:color w:val="000000"/>
                <w:sz w:val="20"/>
                <w:u w:val="single"/>
                <w:shd w:val="clear" w:color="auto" w:fill="FFFFFF"/>
              </w:rPr>
              <w:t>Anesthesia</w:t>
            </w:r>
            <w:r w:rsidR="007A3F67" w:rsidRPr="007A3F67">
              <w:rPr>
                <w:rStyle w:val="normaltextrun"/>
                <w:rFonts w:ascii="Arial" w:hAnsi="Arial" w:cs="Arial"/>
                <w:b/>
                <w:bCs/>
                <w:color w:val="000000"/>
                <w:sz w:val="20"/>
                <w:u w:val="single"/>
                <w:shd w:val="clear" w:color="auto" w:fill="FFFFFF"/>
              </w:rPr>
              <w:t>:</w:t>
            </w:r>
            <w:r w:rsidR="007A3F67" w:rsidRPr="007A3F67">
              <w:rPr>
                <w:rStyle w:val="normaltextrun"/>
                <w:rFonts w:ascii="Arial" w:hAnsi="Arial" w:cs="Arial"/>
                <w:color w:val="000000"/>
                <w:sz w:val="20"/>
                <w:shd w:val="clear" w:color="auto" w:fill="FFFFFF"/>
              </w:rPr>
              <w:t xml:space="preserve"> </w:t>
            </w:r>
            <w:r w:rsidR="00D27CD9" w:rsidRPr="007A3F67">
              <w:rPr>
                <w:rStyle w:val="normaltextrun"/>
                <w:rFonts w:ascii="Arial" w:hAnsi="Arial" w:cs="Arial"/>
                <w:color w:val="000000"/>
                <w:sz w:val="20"/>
                <w:shd w:val="clear" w:color="auto" w:fill="FFFFFF"/>
              </w:rPr>
              <w:t>Induce anesthesia with 4% isoflurane in</w:t>
            </w:r>
            <w:r w:rsidRPr="007A3F67">
              <w:rPr>
                <w:rStyle w:val="normaltextrun"/>
                <w:rFonts w:ascii="Arial" w:hAnsi="Arial" w:cs="Arial"/>
                <w:color w:val="000000"/>
                <w:sz w:val="20"/>
                <w:shd w:val="clear" w:color="auto" w:fill="FFFFFF"/>
              </w:rPr>
              <w:t xml:space="preserve"> 70:30 N</w:t>
            </w:r>
            <w:r w:rsidRPr="007A3F67">
              <w:rPr>
                <w:rStyle w:val="normaltextrun"/>
                <w:rFonts w:ascii="Arial" w:hAnsi="Arial" w:cs="Arial"/>
                <w:color w:val="000000"/>
                <w:sz w:val="20"/>
                <w:shd w:val="clear" w:color="auto" w:fill="FFFFFF"/>
                <w:vertAlign w:val="subscript"/>
              </w:rPr>
              <w:t>2</w:t>
            </w:r>
            <w:r w:rsidRPr="007A3F67">
              <w:rPr>
                <w:rStyle w:val="normaltextrun"/>
                <w:rFonts w:ascii="Arial" w:hAnsi="Arial" w:cs="Arial"/>
                <w:color w:val="000000"/>
                <w:sz w:val="20"/>
                <w:shd w:val="clear" w:color="auto" w:fill="FFFFFF"/>
              </w:rPr>
              <w:t>O:O</w:t>
            </w:r>
            <w:r w:rsidRPr="007A3F67">
              <w:rPr>
                <w:rStyle w:val="normaltextrun"/>
                <w:rFonts w:ascii="Arial" w:hAnsi="Arial" w:cs="Arial"/>
                <w:color w:val="000000"/>
                <w:sz w:val="20"/>
                <w:shd w:val="clear" w:color="auto" w:fill="FFFFFF"/>
                <w:vertAlign w:val="subscript"/>
              </w:rPr>
              <w:t xml:space="preserve">2 </w:t>
            </w:r>
            <w:r w:rsidRPr="007A3F67">
              <w:rPr>
                <w:rStyle w:val="normaltextrun"/>
                <w:rFonts w:ascii="Arial" w:hAnsi="Arial" w:cs="Arial"/>
                <w:color w:val="000000"/>
                <w:sz w:val="20"/>
                <w:shd w:val="clear" w:color="auto" w:fill="FFFFFF"/>
              </w:rPr>
              <w:t xml:space="preserve">in </w:t>
            </w:r>
            <w:r w:rsidR="00D27CD9" w:rsidRPr="007A3F67">
              <w:rPr>
                <w:rStyle w:val="normaltextrun"/>
                <w:rFonts w:ascii="Arial" w:hAnsi="Arial" w:cs="Arial"/>
                <w:color w:val="000000"/>
                <w:sz w:val="20"/>
                <w:shd w:val="clear" w:color="auto" w:fill="FFFFFF"/>
              </w:rPr>
              <w:t>an appropriate induction chamber with approved scavenging method. </w:t>
            </w:r>
            <w:r w:rsidRPr="007A3F67">
              <w:rPr>
                <w:rStyle w:val="normaltextrun"/>
                <w:rFonts w:ascii="Arial" w:hAnsi="Arial" w:cs="Arial"/>
                <w:color w:val="000000"/>
                <w:sz w:val="20"/>
                <w:shd w:val="clear" w:color="auto" w:fill="FFFFFF"/>
              </w:rPr>
              <w:t>Reduce Isoflurane to 2-2.5% in 70:30 N</w:t>
            </w:r>
            <w:r w:rsidRPr="007A3F67">
              <w:rPr>
                <w:rStyle w:val="normaltextrun"/>
                <w:rFonts w:ascii="Arial" w:hAnsi="Arial" w:cs="Arial"/>
                <w:color w:val="000000"/>
                <w:sz w:val="20"/>
                <w:shd w:val="clear" w:color="auto" w:fill="FFFFFF"/>
                <w:vertAlign w:val="subscript"/>
              </w:rPr>
              <w:t>2</w:t>
            </w:r>
            <w:r w:rsidRPr="007A3F67">
              <w:rPr>
                <w:rStyle w:val="normaltextrun"/>
                <w:rFonts w:ascii="Arial" w:hAnsi="Arial" w:cs="Arial"/>
                <w:color w:val="000000"/>
                <w:sz w:val="20"/>
                <w:shd w:val="clear" w:color="auto" w:fill="FFFFFF"/>
              </w:rPr>
              <w:t>O:O</w:t>
            </w:r>
            <w:r w:rsidRPr="007A3F67">
              <w:rPr>
                <w:rStyle w:val="normaltextrun"/>
                <w:rFonts w:ascii="Arial" w:hAnsi="Arial" w:cs="Arial"/>
                <w:color w:val="000000"/>
                <w:sz w:val="20"/>
                <w:shd w:val="clear" w:color="auto" w:fill="FFFFFF"/>
                <w:vertAlign w:val="subscript"/>
              </w:rPr>
              <w:t>2</w:t>
            </w:r>
            <w:r w:rsidRPr="007A3F67">
              <w:rPr>
                <w:rStyle w:val="normaltextrun"/>
                <w:rFonts w:ascii="Arial" w:hAnsi="Arial" w:cs="Arial"/>
                <w:color w:val="000000"/>
                <w:sz w:val="20"/>
                <w:shd w:val="clear" w:color="auto" w:fill="FFFFFF"/>
              </w:rPr>
              <w:t>. </w:t>
            </w:r>
            <w:r w:rsidRPr="007A3F67">
              <w:rPr>
                <w:rStyle w:val="normaltextrun"/>
                <w:rFonts w:ascii="Arial" w:hAnsi="Arial" w:cs="Arial"/>
                <w:color w:val="FF0000"/>
                <w:sz w:val="20"/>
                <w:shd w:val="clear" w:color="auto" w:fill="FFFFFF"/>
              </w:rPr>
              <w:t> </w:t>
            </w:r>
            <w:r w:rsidRPr="007A3F67">
              <w:rPr>
                <w:rStyle w:val="normaltextrun"/>
                <w:rFonts w:ascii="Arial" w:hAnsi="Arial" w:cs="Arial"/>
                <w:color w:val="000000"/>
                <w:sz w:val="20"/>
                <w:shd w:val="clear" w:color="auto" w:fill="FFFFFF"/>
              </w:rPr>
              <w:t>DO NOT use 100% oxygen to deliver isoflurane</w:t>
            </w:r>
            <w:r w:rsidR="00F84994" w:rsidRPr="007A3F67">
              <w:rPr>
                <w:rStyle w:val="eop"/>
                <w:rFonts w:ascii="Arial" w:hAnsi="Arial" w:cs="Arial"/>
                <w:color w:val="000000"/>
                <w:sz w:val="20"/>
                <w:shd w:val="clear" w:color="auto" w:fill="FFFFFF"/>
              </w:rPr>
              <w:t>. Adjust Isoflurane as appropriate based on respiration rate.</w:t>
            </w:r>
            <w:r w:rsidR="007A3F67" w:rsidRPr="007A3F67">
              <w:rPr>
                <w:rStyle w:val="eop"/>
                <w:rFonts w:ascii="Arial" w:hAnsi="Arial" w:cs="Arial"/>
                <w:color w:val="000000"/>
                <w:sz w:val="20"/>
                <w:shd w:val="clear" w:color="auto" w:fill="FFFFFF"/>
              </w:rPr>
              <w:t xml:space="preserve"> For day 28 MRI only, if N</w:t>
            </w:r>
            <w:r w:rsidR="007A3F67" w:rsidRPr="007A3F67">
              <w:rPr>
                <w:rStyle w:val="eop"/>
                <w:rFonts w:ascii="Arial" w:hAnsi="Arial" w:cs="Arial"/>
                <w:color w:val="000000"/>
                <w:sz w:val="20"/>
                <w:shd w:val="clear" w:color="auto" w:fill="FFFFFF"/>
                <w:vertAlign w:val="subscript"/>
              </w:rPr>
              <w:t>2</w:t>
            </w:r>
            <w:r w:rsidR="007A3F67" w:rsidRPr="007A3F67">
              <w:rPr>
                <w:rStyle w:val="eop"/>
                <w:rFonts w:ascii="Arial" w:hAnsi="Arial" w:cs="Arial"/>
                <w:color w:val="000000"/>
                <w:sz w:val="20"/>
                <w:shd w:val="clear" w:color="auto" w:fill="FFFFFF"/>
              </w:rPr>
              <w:t>O is not available, scan can be performed by using room air mix to deliver isoflurane.</w:t>
            </w:r>
            <w:r w:rsidR="00F84994" w:rsidRPr="007A3F67">
              <w:rPr>
                <w:rStyle w:val="eop"/>
                <w:rFonts w:ascii="Arial" w:hAnsi="Arial" w:cs="Arial"/>
                <w:color w:val="000000"/>
                <w:sz w:val="20"/>
                <w:shd w:val="clear" w:color="auto" w:fill="FFFFFF"/>
              </w:rPr>
              <w:t xml:space="preserve"> </w:t>
            </w:r>
          </w:p>
          <w:p w14:paraId="552140DA" w14:textId="77777777" w:rsidR="00D27CD9" w:rsidRPr="007A3F67" w:rsidRDefault="00D27CD9" w:rsidP="0052426E">
            <w:pPr>
              <w:shd w:val="clear" w:color="auto" w:fill="FFFFFF"/>
              <w:textAlignment w:val="baseline"/>
              <w:rPr>
                <w:rFonts w:ascii="Arial" w:hAnsi="Arial" w:cs="Arial"/>
                <w:b/>
                <w:bCs/>
                <w:color w:val="201F1E"/>
                <w:sz w:val="20"/>
                <w:highlight w:val="yellow"/>
                <w:u w:val="single"/>
              </w:rPr>
            </w:pPr>
          </w:p>
        </w:tc>
      </w:tr>
      <w:tr w:rsidR="000633C3" w:rsidRPr="007A3F67" w14:paraId="3CCABDAB"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2D203FD" w14:textId="3A86714F" w:rsidR="000633C3" w:rsidRPr="007A3F67" w:rsidRDefault="000633C3" w:rsidP="0052426E">
            <w:pPr>
              <w:shd w:val="clear" w:color="auto" w:fill="FFFFFF"/>
              <w:textAlignment w:val="baseline"/>
              <w:rPr>
                <w:rFonts w:ascii="Arial" w:eastAsia="Times New Roman" w:hAnsi="Arial" w:cs="Arial"/>
                <w:color w:val="000000" w:themeColor="text1"/>
                <w:sz w:val="20"/>
              </w:rPr>
            </w:pPr>
            <w:r w:rsidRPr="007A3F67">
              <w:rPr>
                <w:rFonts w:ascii="Arial" w:hAnsi="Arial" w:cs="Arial"/>
                <w:b/>
                <w:bCs/>
                <w:color w:val="000000" w:themeColor="text1"/>
                <w:sz w:val="20"/>
                <w:u w:val="single"/>
              </w:rPr>
              <w:t>MRI Acquisition protocol for Stage 2:</w:t>
            </w:r>
          </w:p>
          <w:p w14:paraId="67513648" w14:textId="6876764E"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 xml:space="preserve">Obtain T2 map </w:t>
            </w:r>
            <w:r w:rsidR="007A3F67">
              <w:rPr>
                <w:rFonts w:ascii="Arial" w:hAnsi="Arial" w:cs="Arial"/>
                <w:color w:val="201F1E"/>
                <w:sz w:val="20"/>
              </w:rPr>
              <w:t xml:space="preserve">(identical to stage 1) </w:t>
            </w:r>
            <w:r w:rsidRPr="007A3F67">
              <w:rPr>
                <w:rFonts w:ascii="Arial" w:hAnsi="Arial" w:cs="Arial"/>
                <w:color w:val="201F1E"/>
                <w:sz w:val="20"/>
              </w:rPr>
              <w:t>+ ADC map</w:t>
            </w:r>
            <w:r w:rsidR="007A3F67">
              <w:rPr>
                <w:rFonts w:ascii="Arial" w:hAnsi="Arial" w:cs="Arial"/>
                <w:color w:val="201F1E"/>
                <w:sz w:val="20"/>
              </w:rPr>
              <w:t xml:space="preserve"> (identical to stage 1)</w:t>
            </w:r>
          </w:p>
          <w:p w14:paraId="319C4571" w14:textId="77777777"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Field of view:</w:t>
            </w:r>
          </w:p>
          <w:p w14:paraId="5320DF5C" w14:textId="336F2707" w:rsidR="000633C3" w:rsidRPr="007A3F67" w:rsidRDefault="007A3F67" w:rsidP="0052426E">
            <w:pPr>
              <w:ind w:firstLine="547"/>
              <w:rPr>
                <w:rFonts w:ascii="Arial" w:hAnsi="Arial" w:cs="Arial"/>
                <w:b/>
                <w:bCs/>
                <w:color w:val="201F1E"/>
                <w:sz w:val="20"/>
                <w:u w:val="single"/>
              </w:rPr>
            </w:pPr>
            <w:r w:rsidRPr="007A3F67">
              <w:rPr>
                <w:rFonts w:ascii="Arial" w:hAnsi="Arial" w:cs="Arial"/>
                <w:b/>
                <w:bCs/>
                <w:color w:val="201F1E"/>
                <w:sz w:val="20"/>
                <w:u w:val="single"/>
              </w:rPr>
              <w:t>Mice</w:t>
            </w:r>
            <w:r w:rsidR="000633C3" w:rsidRPr="007A3F67">
              <w:rPr>
                <w:rFonts w:ascii="Arial" w:hAnsi="Arial" w:cs="Arial"/>
                <w:b/>
                <w:bCs/>
                <w:color w:val="201F1E"/>
                <w:sz w:val="20"/>
                <w:u w:val="single"/>
              </w:rPr>
              <w:t>:</w:t>
            </w:r>
          </w:p>
          <w:p w14:paraId="2F25A80F" w14:textId="5F4F4540" w:rsidR="000633C3" w:rsidRPr="007A3F67" w:rsidRDefault="008801F6" w:rsidP="0052426E">
            <w:pPr>
              <w:ind w:firstLine="547"/>
              <w:rPr>
                <w:rFonts w:ascii="Arial" w:hAnsi="Arial" w:cs="Arial"/>
                <w:color w:val="201F1E"/>
                <w:sz w:val="20"/>
              </w:rPr>
            </w:pPr>
            <w:sdt>
              <w:sdtPr>
                <w:rPr>
                  <w:rFonts w:ascii="Arial" w:hAnsi="Arial" w:cs="Arial"/>
                  <w:sz w:val="20"/>
                </w:rPr>
                <w:id w:val="705140794"/>
                <w14:checkbox>
                  <w14:checked w14:val="0"/>
                  <w14:checkedState w14:val="2612" w14:font="MS Mincho"/>
                  <w14:uncheckedState w14:val="2610" w14:font="MS Mincho"/>
                </w14:checkbox>
              </w:sdtPr>
              <w:sdtEndPr/>
              <w:sdtContent>
                <w:r w:rsidR="000633C3" w:rsidRPr="007A3F67">
                  <w:rPr>
                    <w:rFonts w:ascii="Segoe UI Symbol" w:eastAsia="MS Mincho" w:hAnsi="Segoe UI Symbol" w:cs="Segoe UI Symbol"/>
                    <w:sz w:val="20"/>
                  </w:rPr>
                  <w:t>☐</w:t>
                </w:r>
              </w:sdtContent>
            </w:sdt>
            <w:r w:rsidR="000633C3" w:rsidRPr="007A3F67">
              <w:rPr>
                <w:rFonts w:ascii="Arial" w:hAnsi="Arial" w:cs="Arial"/>
                <w:sz w:val="20"/>
              </w:rPr>
              <w:t xml:space="preserve"> </w:t>
            </w:r>
            <w:r w:rsidR="000633C3" w:rsidRPr="007A3F67">
              <w:rPr>
                <w:rFonts w:ascii="Arial" w:hAnsi="Arial" w:cs="Arial"/>
                <w:color w:val="201F1E"/>
                <w:sz w:val="20"/>
              </w:rPr>
              <w:t>19.2 mm in-plane x 15 mm in slice direction</w:t>
            </w:r>
            <w:r w:rsidR="00FC685F" w:rsidRPr="007A3F67">
              <w:rPr>
                <w:rFonts w:ascii="Arial" w:hAnsi="Arial" w:cs="Arial"/>
                <w:color w:val="201F1E"/>
                <w:sz w:val="20"/>
              </w:rPr>
              <w:t xml:space="preserve">, </w:t>
            </w:r>
            <w:r w:rsidR="00FC685F" w:rsidRPr="007A3F67">
              <w:rPr>
                <w:rFonts w:ascii="Arial" w:eastAsia="Times New Roman" w:hAnsi="Arial" w:cs="Arial"/>
                <w:color w:val="201F1E"/>
                <w:sz w:val="20"/>
              </w:rPr>
              <w:t>0.5 mm slice thickness</w:t>
            </w:r>
          </w:p>
          <w:p w14:paraId="52AD26E8" w14:textId="77777777" w:rsidR="000633C3" w:rsidRPr="007A3F67" w:rsidRDefault="000633C3" w:rsidP="0052426E">
            <w:pPr>
              <w:ind w:firstLine="547"/>
              <w:rPr>
                <w:rFonts w:ascii="Arial" w:hAnsi="Arial" w:cs="Arial"/>
                <w:color w:val="201F1E"/>
                <w:sz w:val="20"/>
              </w:rPr>
            </w:pPr>
          </w:p>
          <w:p w14:paraId="2C57B87F" w14:textId="77777777" w:rsidR="000633C3" w:rsidRPr="007A3F67" w:rsidRDefault="000633C3" w:rsidP="0052426E">
            <w:pPr>
              <w:ind w:firstLine="547"/>
              <w:rPr>
                <w:rFonts w:ascii="Arial" w:hAnsi="Arial" w:cs="Arial"/>
                <w:color w:val="201F1E"/>
                <w:sz w:val="20"/>
              </w:rPr>
            </w:pPr>
            <w:r w:rsidRPr="007A3F67">
              <w:rPr>
                <w:rFonts w:ascii="Arial" w:hAnsi="Arial" w:cs="Arial"/>
                <w:b/>
                <w:bCs/>
                <w:color w:val="201F1E"/>
                <w:sz w:val="20"/>
                <w:u w:val="single"/>
              </w:rPr>
              <w:t>Spontaneously hypertensive rats (SHR):</w:t>
            </w:r>
            <w:r w:rsidRPr="007A3F67">
              <w:rPr>
                <w:rFonts w:ascii="Arial" w:hAnsi="Arial" w:cs="Arial"/>
                <w:color w:val="201F1E"/>
                <w:sz w:val="20"/>
              </w:rPr>
              <w:t xml:space="preserve"> </w:t>
            </w:r>
          </w:p>
          <w:p w14:paraId="3C4DB422" w14:textId="780BAD55" w:rsidR="000633C3" w:rsidRPr="007A3F67" w:rsidRDefault="008801F6" w:rsidP="0052426E">
            <w:pPr>
              <w:ind w:firstLine="547"/>
              <w:rPr>
                <w:rFonts w:ascii="Arial" w:hAnsi="Arial" w:cs="Arial"/>
                <w:sz w:val="20"/>
              </w:rPr>
            </w:pPr>
            <w:sdt>
              <w:sdtPr>
                <w:rPr>
                  <w:rFonts w:ascii="Arial" w:hAnsi="Arial" w:cs="Arial"/>
                  <w:sz w:val="20"/>
                </w:rPr>
                <w:id w:val="15899267"/>
                <w14:checkbox>
                  <w14:checked w14:val="0"/>
                  <w14:checkedState w14:val="2612" w14:font="MS Mincho"/>
                  <w14:uncheckedState w14:val="2610" w14:font="MS Mincho"/>
                </w14:checkbox>
              </w:sdtPr>
              <w:sdtEndPr/>
              <w:sdtContent>
                <w:r w:rsidR="000633C3" w:rsidRPr="007A3F67">
                  <w:rPr>
                    <w:rFonts w:ascii="Segoe UI Symbol" w:eastAsia="MS Mincho" w:hAnsi="Segoe UI Symbol" w:cs="Segoe UI Symbol"/>
                    <w:sz w:val="20"/>
                  </w:rPr>
                  <w:t>☐</w:t>
                </w:r>
              </w:sdtContent>
            </w:sdt>
            <w:r w:rsidR="000633C3" w:rsidRPr="007A3F67">
              <w:rPr>
                <w:rFonts w:ascii="Arial" w:hAnsi="Arial" w:cs="Arial"/>
                <w:sz w:val="20"/>
              </w:rPr>
              <w:t xml:space="preserve">  </w:t>
            </w:r>
            <w:r w:rsidR="000633C3" w:rsidRPr="007A3F67">
              <w:rPr>
                <w:rFonts w:ascii="Arial" w:hAnsi="Arial" w:cs="Arial"/>
                <w:color w:val="201F1E"/>
                <w:sz w:val="20"/>
              </w:rPr>
              <w:t>25.6 mm in-plane</w:t>
            </w:r>
            <w:r w:rsidR="007A3F67" w:rsidRPr="007A3F67">
              <w:rPr>
                <w:rFonts w:ascii="Arial" w:hAnsi="Arial" w:cs="Arial"/>
                <w:color w:val="201F1E"/>
                <w:sz w:val="20"/>
              </w:rPr>
              <w:t xml:space="preserve"> x 24 mm in slice direction</w:t>
            </w:r>
            <w:r w:rsidR="000633C3" w:rsidRPr="007A3F67">
              <w:rPr>
                <w:rFonts w:ascii="Arial" w:hAnsi="Arial" w:cs="Arial"/>
                <w:color w:val="201F1E"/>
                <w:sz w:val="20"/>
              </w:rPr>
              <w:t>, 0.8 mm slice thickness</w:t>
            </w:r>
          </w:p>
          <w:p w14:paraId="0C044795" w14:textId="77777777"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Matrix density 128 x 128 x 30 slices in all scans.</w:t>
            </w:r>
          </w:p>
          <w:p w14:paraId="5BAE1C2A" w14:textId="77777777"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201F1E"/>
                <w:sz w:val="20"/>
              </w:rPr>
              <w:t>Use fat suppression for all scans.</w:t>
            </w:r>
          </w:p>
          <w:p w14:paraId="1B3AE0B2" w14:textId="4C4798A9" w:rsidR="000633C3" w:rsidRPr="007A3F67" w:rsidRDefault="000633C3" w:rsidP="0052426E">
            <w:pPr>
              <w:numPr>
                <w:ilvl w:val="0"/>
                <w:numId w:val="9"/>
              </w:numPr>
              <w:shd w:val="clear" w:color="auto" w:fill="FFFFFF"/>
              <w:spacing w:before="100" w:beforeAutospacing="1" w:after="100" w:afterAutospacing="1"/>
              <w:textAlignment w:val="baseline"/>
              <w:rPr>
                <w:rFonts w:ascii="Arial" w:hAnsi="Arial" w:cs="Arial"/>
                <w:color w:val="201F1E"/>
                <w:sz w:val="20"/>
              </w:rPr>
            </w:pPr>
            <w:r w:rsidRPr="007A3F67">
              <w:rPr>
                <w:rFonts w:ascii="Arial" w:hAnsi="Arial" w:cs="Arial"/>
                <w:color w:val="000000" w:themeColor="text1"/>
                <w:sz w:val="20"/>
              </w:rPr>
              <w:t xml:space="preserve">Upload these scans into IDA as Visit code </w:t>
            </w:r>
            <w:r w:rsidRPr="007A3F67">
              <w:rPr>
                <w:rFonts w:ascii="Arial" w:hAnsi="Arial" w:cs="Arial"/>
                <w:b/>
                <w:bCs/>
                <w:color w:val="000000" w:themeColor="text1"/>
                <w:sz w:val="20"/>
              </w:rPr>
              <w:t>‘Stage 2’</w:t>
            </w:r>
            <w:r w:rsidRPr="007A3F67">
              <w:rPr>
                <w:rFonts w:ascii="Arial" w:hAnsi="Arial" w:cs="Arial"/>
                <w:color w:val="000000" w:themeColor="text1"/>
                <w:sz w:val="20"/>
              </w:rPr>
              <w:t xml:space="preserve"> and the Coordinating Center (spancc@usc.edu) w</w:t>
            </w:r>
            <w:r w:rsidR="00FC685F" w:rsidRPr="007A3F67">
              <w:rPr>
                <w:rFonts w:ascii="Arial" w:hAnsi="Arial" w:cs="Arial"/>
                <w:color w:val="000000" w:themeColor="text1"/>
                <w:sz w:val="20"/>
              </w:rPr>
              <w:t>ith the</w:t>
            </w:r>
            <w:r w:rsidRPr="007A3F67">
              <w:rPr>
                <w:rFonts w:ascii="Arial" w:hAnsi="Arial" w:cs="Arial"/>
                <w:color w:val="000000" w:themeColor="text1"/>
                <w:sz w:val="20"/>
              </w:rPr>
              <w:t xml:space="preserve"> Stage 2 </w:t>
            </w:r>
            <w:r w:rsidR="00FC685F" w:rsidRPr="007A3F67">
              <w:rPr>
                <w:rFonts w:ascii="Arial" w:hAnsi="Arial" w:cs="Arial"/>
                <w:color w:val="000000" w:themeColor="text1"/>
                <w:sz w:val="20"/>
              </w:rPr>
              <w:t>MRI template when scans</w:t>
            </w:r>
            <w:r w:rsidRPr="007A3F67">
              <w:rPr>
                <w:rFonts w:ascii="Arial" w:hAnsi="Arial" w:cs="Arial"/>
                <w:color w:val="000000" w:themeColor="text1"/>
                <w:sz w:val="20"/>
              </w:rPr>
              <w:t xml:space="preserve"> have been uploaded. </w:t>
            </w:r>
          </w:p>
        </w:tc>
      </w:tr>
      <w:tr w:rsidR="000633C3" w:rsidRPr="007A3F67" w14:paraId="0715B480"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0D14C59E" w14:textId="7D235C4B" w:rsidR="000633C3" w:rsidRPr="007A3F67" w:rsidRDefault="000633C3" w:rsidP="0052426E">
            <w:pPr>
              <w:jc w:val="both"/>
              <w:rPr>
                <w:rFonts w:ascii="Arial" w:hAnsi="Arial" w:cs="Arial"/>
                <w:b/>
                <w:bCs/>
                <w:sz w:val="20"/>
                <w:u w:val="single"/>
              </w:rPr>
            </w:pPr>
            <w:r w:rsidRPr="007A3F67">
              <w:rPr>
                <w:rFonts w:ascii="Arial" w:hAnsi="Arial" w:cs="Arial"/>
                <w:b/>
                <w:bCs/>
                <w:sz w:val="20"/>
                <w:u w:val="single"/>
              </w:rPr>
              <w:t xml:space="preserve">Scans: </w:t>
            </w:r>
          </w:p>
          <w:p w14:paraId="10DAA1D8" w14:textId="77777777" w:rsidR="000633C3" w:rsidRPr="007A3F67" w:rsidRDefault="000633C3" w:rsidP="0052426E">
            <w:pPr>
              <w:pStyle w:val="ListParagraph"/>
              <w:numPr>
                <w:ilvl w:val="0"/>
                <w:numId w:val="3"/>
              </w:numPr>
              <w:jc w:val="both"/>
              <w:rPr>
                <w:rFonts w:ascii="Arial" w:hAnsi="Arial" w:cs="Arial"/>
                <w:sz w:val="20"/>
              </w:rPr>
            </w:pPr>
            <w:r w:rsidRPr="007A3F67">
              <w:rPr>
                <w:rFonts w:ascii="Arial" w:hAnsi="Arial" w:cs="Arial"/>
                <w:sz w:val="20"/>
              </w:rPr>
              <w:t>A series of spin-echo images in order to create T2 maps</w:t>
            </w:r>
          </w:p>
          <w:p w14:paraId="2E7FA593"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b/>
                <w:bCs/>
                <w:sz w:val="20"/>
              </w:rPr>
              <w:t>Purpose:</w:t>
            </w:r>
            <w:r w:rsidRPr="007A3F67">
              <w:rPr>
                <w:rFonts w:ascii="Arial" w:hAnsi="Arial" w:cs="Arial"/>
                <w:sz w:val="20"/>
              </w:rPr>
              <w:t xml:space="preserve"> lesion segmentation</w:t>
            </w:r>
          </w:p>
          <w:p w14:paraId="71FFC487"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Use a minimum echo time of 15 </w:t>
            </w:r>
            <w:proofErr w:type="spellStart"/>
            <w:r w:rsidRPr="007A3F67">
              <w:rPr>
                <w:rFonts w:ascii="Arial" w:hAnsi="Arial" w:cs="Arial"/>
                <w:sz w:val="20"/>
              </w:rPr>
              <w:t>ms</w:t>
            </w:r>
            <w:proofErr w:type="spellEnd"/>
            <w:r w:rsidRPr="007A3F67">
              <w:rPr>
                <w:rFonts w:ascii="Arial" w:hAnsi="Arial" w:cs="Arial"/>
                <w:sz w:val="20"/>
              </w:rPr>
              <w:t xml:space="preserve"> or shorter to provide a low-contrast volume for analysis</w:t>
            </w:r>
          </w:p>
          <w:p w14:paraId="7C235DDC"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Use a maximum echo time of 70 </w:t>
            </w:r>
            <w:proofErr w:type="spellStart"/>
            <w:r w:rsidRPr="007A3F67">
              <w:rPr>
                <w:rFonts w:ascii="Arial" w:hAnsi="Arial" w:cs="Arial"/>
                <w:sz w:val="20"/>
              </w:rPr>
              <w:t>ms</w:t>
            </w:r>
            <w:proofErr w:type="spellEnd"/>
            <w:r w:rsidRPr="007A3F67">
              <w:rPr>
                <w:rFonts w:ascii="Arial" w:hAnsi="Arial" w:cs="Arial"/>
                <w:sz w:val="20"/>
              </w:rPr>
              <w:t xml:space="preserve"> or longer (lesion T2 will be about 70 </w:t>
            </w:r>
            <w:proofErr w:type="spellStart"/>
            <w:r w:rsidRPr="007A3F67">
              <w:rPr>
                <w:rFonts w:ascii="Arial" w:hAnsi="Arial" w:cs="Arial"/>
                <w:sz w:val="20"/>
              </w:rPr>
              <w:t>ms</w:t>
            </w:r>
            <w:proofErr w:type="spellEnd"/>
            <w:r w:rsidRPr="007A3F67">
              <w:rPr>
                <w:rFonts w:ascii="Arial" w:hAnsi="Arial" w:cs="Arial"/>
                <w:sz w:val="20"/>
              </w:rPr>
              <w:t>)</w:t>
            </w:r>
          </w:p>
          <w:p w14:paraId="73D4B3A2"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Suggested echo times for multi-echo imaging using a volume transmitter: 0 to 100 </w:t>
            </w:r>
            <w:proofErr w:type="spellStart"/>
            <w:r w:rsidRPr="007A3F67">
              <w:rPr>
                <w:rFonts w:ascii="Arial" w:hAnsi="Arial" w:cs="Arial"/>
                <w:sz w:val="20"/>
              </w:rPr>
              <w:t>ms</w:t>
            </w:r>
            <w:proofErr w:type="spellEnd"/>
            <w:r w:rsidRPr="007A3F67">
              <w:rPr>
                <w:rFonts w:ascii="Arial" w:hAnsi="Arial" w:cs="Arial"/>
                <w:sz w:val="20"/>
              </w:rPr>
              <w:t xml:space="preserve"> in steps of 10 </w:t>
            </w:r>
            <w:proofErr w:type="spellStart"/>
            <w:r w:rsidRPr="007A3F67">
              <w:rPr>
                <w:rFonts w:ascii="Arial" w:hAnsi="Arial" w:cs="Arial"/>
                <w:sz w:val="20"/>
              </w:rPr>
              <w:t>ms</w:t>
            </w:r>
            <w:proofErr w:type="spellEnd"/>
          </w:p>
          <w:p w14:paraId="41FC51A7"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 xml:space="preserve">Suggested echo times for single-echo imaging using a surface coil transmitter: 15, 45, 75 </w:t>
            </w:r>
            <w:proofErr w:type="spellStart"/>
            <w:r w:rsidRPr="007A3F67">
              <w:rPr>
                <w:rFonts w:ascii="Arial" w:hAnsi="Arial" w:cs="Arial"/>
                <w:sz w:val="20"/>
              </w:rPr>
              <w:t>ms</w:t>
            </w:r>
            <w:proofErr w:type="spellEnd"/>
          </w:p>
          <w:p w14:paraId="07D53AA1" w14:textId="77777777" w:rsidR="000633C3" w:rsidRPr="007A3F67" w:rsidRDefault="000633C3" w:rsidP="0052426E">
            <w:pPr>
              <w:pStyle w:val="ListParagraph"/>
              <w:numPr>
                <w:ilvl w:val="0"/>
                <w:numId w:val="3"/>
              </w:numPr>
              <w:jc w:val="both"/>
              <w:rPr>
                <w:rFonts w:ascii="Arial" w:hAnsi="Arial" w:cs="Arial"/>
                <w:sz w:val="20"/>
              </w:rPr>
            </w:pPr>
            <w:r w:rsidRPr="007A3F67">
              <w:rPr>
                <w:rFonts w:ascii="Arial" w:hAnsi="Arial" w:cs="Arial"/>
                <w:sz w:val="20"/>
              </w:rPr>
              <w:t>A series of diffusion-weighted images in order to create ADC maps</w:t>
            </w:r>
          </w:p>
          <w:p w14:paraId="1A36E67E"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b/>
                <w:bCs/>
                <w:sz w:val="20"/>
              </w:rPr>
              <w:lastRenderedPageBreak/>
              <w:t>Purpose:</w:t>
            </w:r>
            <w:r w:rsidRPr="007A3F67">
              <w:rPr>
                <w:rFonts w:ascii="Arial" w:hAnsi="Arial" w:cs="Arial"/>
                <w:sz w:val="20"/>
              </w:rPr>
              <w:t xml:space="preserve"> lesion segmentation and CSF discrimination</w:t>
            </w:r>
          </w:p>
          <w:p w14:paraId="4735257F" w14:textId="77777777" w:rsidR="000633C3" w:rsidRPr="007A3F67" w:rsidRDefault="000633C3" w:rsidP="0052426E">
            <w:pPr>
              <w:pStyle w:val="ListParagraph"/>
              <w:numPr>
                <w:ilvl w:val="1"/>
                <w:numId w:val="3"/>
              </w:numPr>
              <w:jc w:val="both"/>
              <w:rPr>
                <w:rFonts w:ascii="Arial" w:hAnsi="Arial" w:cs="Arial"/>
                <w:sz w:val="20"/>
              </w:rPr>
            </w:pPr>
            <w:r w:rsidRPr="007A3F67">
              <w:rPr>
                <w:rFonts w:ascii="Arial" w:hAnsi="Arial" w:cs="Arial"/>
                <w:sz w:val="20"/>
              </w:rPr>
              <w:t>Suggested b-values: 0, 500, 1000 along the z direction</w:t>
            </w:r>
          </w:p>
          <w:p w14:paraId="5CEC5C0A" w14:textId="77777777" w:rsidR="000633C3" w:rsidRPr="007A3F67" w:rsidRDefault="000633C3" w:rsidP="0052426E">
            <w:pPr>
              <w:jc w:val="both"/>
              <w:rPr>
                <w:rFonts w:ascii="Arial" w:hAnsi="Arial" w:cs="Arial"/>
                <w:sz w:val="20"/>
              </w:rPr>
            </w:pPr>
          </w:p>
          <w:p w14:paraId="7293E2D7" w14:textId="6D650344" w:rsidR="000633C3" w:rsidRDefault="000633C3" w:rsidP="0052426E">
            <w:pPr>
              <w:jc w:val="both"/>
              <w:rPr>
                <w:rFonts w:ascii="Arial" w:hAnsi="Arial" w:cs="Arial"/>
                <w:sz w:val="20"/>
              </w:rPr>
            </w:pPr>
            <w:r w:rsidRPr="007A3F67">
              <w:rPr>
                <w:rFonts w:ascii="Arial" w:hAnsi="Arial" w:cs="Arial"/>
                <w:sz w:val="20"/>
              </w:rPr>
              <w:t>All scans except for #1 above should use “conventional” imaging with one readout per excitation in order to avoid distortions. Furthermore, all image data above should use the same matrix, resolution, and geometry:</w:t>
            </w:r>
          </w:p>
          <w:p w14:paraId="573B44C2" w14:textId="28643336" w:rsidR="009E6BA0" w:rsidRPr="007A3F67" w:rsidRDefault="009E6BA0" w:rsidP="0052426E">
            <w:pPr>
              <w:jc w:val="both"/>
              <w:rPr>
                <w:rFonts w:ascii="Arial" w:hAnsi="Arial" w:cs="Arial"/>
                <w:sz w:val="20"/>
              </w:rPr>
            </w:pPr>
            <w:r>
              <w:rPr>
                <w:rFonts w:ascii="Arial" w:hAnsi="Arial" w:cs="Arial"/>
                <w:sz w:val="20"/>
              </w:rPr>
              <w:t xml:space="preserve">MICE: </w:t>
            </w:r>
          </w:p>
          <w:tbl>
            <w:tblPr>
              <w:tblStyle w:val="TableGrid"/>
              <w:tblW w:w="0" w:type="auto"/>
              <w:tblLayout w:type="fixed"/>
              <w:tblLook w:val="04A0" w:firstRow="1" w:lastRow="0" w:firstColumn="1" w:lastColumn="0" w:noHBand="0" w:noVBand="1"/>
            </w:tblPr>
            <w:tblGrid>
              <w:gridCol w:w="3075"/>
              <w:gridCol w:w="4930"/>
            </w:tblGrid>
            <w:tr w:rsidR="000633C3" w:rsidRPr="007A3F67" w14:paraId="00F22E32" w14:textId="77777777" w:rsidTr="005412E5">
              <w:tc>
                <w:tcPr>
                  <w:tcW w:w="3075" w:type="dxa"/>
                </w:tcPr>
                <w:p w14:paraId="2E7251EF"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Field of view</w:t>
                  </w:r>
                </w:p>
              </w:tc>
              <w:tc>
                <w:tcPr>
                  <w:tcW w:w="4930" w:type="dxa"/>
                </w:tcPr>
                <w:p w14:paraId="72BE132A"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19.2 mm in-plane x 15 mm in slice direction</w:t>
                  </w:r>
                </w:p>
              </w:tc>
            </w:tr>
            <w:tr w:rsidR="000633C3" w:rsidRPr="007A3F67" w14:paraId="52256B97" w14:textId="77777777" w:rsidTr="005412E5">
              <w:tc>
                <w:tcPr>
                  <w:tcW w:w="3075" w:type="dxa"/>
                </w:tcPr>
                <w:p w14:paraId="65E2D20F"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Matrix</w:t>
                  </w:r>
                </w:p>
              </w:tc>
              <w:tc>
                <w:tcPr>
                  <w:tcW w:w="4930" w:type="dxa"/>
                </w:tcPr>
                <w:p w14:paraId="49A1757F"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128 x 128 x 30 slices</w:t>
                  </w:r>
                </w:p>
              </w:tc>
            </w:tr>
            <w:tr w:rsidR="000633C3" w:rsidRPr="007A3F67" w14:paraId="6D9181CD" w14:textId="77777777" w:rsidTr="005412E5">
              <w:tc>
                <w:tcPr>
                  <w:tcW w:w="3075" w:type="dxa"/>
                </w:tcPr>
                <w:p w14:paraId="009D73A0"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Resolution</w:t>
                  </w:r>
                </w:p>
              </w:tc>
              <w:tc>
                <w:tcPr>
                  <w:tcW w:w="4930" w:type="dxa"/>
                </w:tcPr>
                <w:p w14:paraId="33696697"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150 x 150 um with 500 um slice thickness</w:t>
                  </w:r>
                </w:p>
              </w:tc>
            </w:tr>
            <w:tr w:rsidR="000633C3" w:rsidRPr="007A3F67" w14:paraId="1F531294" w14:textId="77777777" w:rsidTr="005412E5">
              <w:tc>
                <w:tcPr>
                  <w:tcW w:w="3075" w:type="dxa"/>
                </w:tcPr>
                <w:p w14:paraId="022D7DBD"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BW</w:t>
                  </w:r>
                </w:p>
              </w:tc>
              <w:tc>
                <w:tcPr>
                  <w:tcW w:w="4930" w:type="dxa"/>
                </w:tcPr>
                <w:p w14:paraId="263D78E1" w14:textId="77777777" w:rsidR="000633C3" w:rsidRPr="007A3F67" w:rsidRDefault="000633C3" w:rsidP="00B8068E">
                  <w:pPr>
                    <w:framePr w:hSpace="180" w:wrap="around" w:vAnchor="page" w:hAnchor="margin" w:y="1"/>
                    <w:rPr>
                      <w:rFonts w:ascii="Arial" w:hAnsi="Arial" w:cs="Arial"/>
                    </w:rPr>
                  </w:pPr>
                  <w:r w:rsidRPr="007A3F67">
                    <w:rPr>
                      <w:rFonts w:ascii="Arial" w:hAnsi="Arial" w:cs="Arial"/>
                    </w:rPr>
                    <w:t>50k</w:t>
                  </w:r>
                </w:p>
              </w:tc>
            </w:tr>
          </w:tbl>
          <w:p w14:paraId="50FC8325" w14:textId="77777777" w:rsidR="000633C3" w:rsidRPr="007A3F67" w:rsidRDefault="000633C3" w:rsidP="0052426E">
            <w:pPr>
              <w:ind w:firstLine="288"/>
              <w:jc w:val="both"/>
              <w:rPr>
                <w:rFonts w:ascii="Arial" w:hAnsi="Arial" w:cs="Arial"/>
                <w:sz w:val="20"/>
              </w:rPr>
            </w:pPr>
          </w:p>
          <w:p w14:paraId="543C801F" w14:textId="4E5D1A2C" w:rsidR="009E6BA0" w:rsidRDefault="009E6BA0" w:rsidP="0052426E">
            <w:pPr>
              <w:jc w:val="both"/>
              <w:rPr>
                <w:rFonts w:ascii="Arial" w:hAnsi="Arial" w:cs="Arial"/>
                <w:sz w:val="20"/>
              </w:rPr>
            </w:pPr>
            <w:r>
              <w:rPr>
                <w:rFonts w:ascii="Arial" w:hAnsi="Arial" w:cs="Arial"/>
                <w:sz w:val="20"/>
              </w:rPr>
              <w:t>SHR:</w:t>
            </w:r>
          </w:p>
          <w:tbl>
            <w:tblPr>
              <w:tblStyle w:val="TableGrid"/>
              <w:tblW w:w="0" w:type="auto"/>
              <w:tblLayout w:type="fixed"/>
              <w:tblLook w:val="04A0" w:firstRow="1" w:lastRow="0" w:firstColumn="1" w:lastColumn="0" w:noHBand="0" w:noVBand="1"/>
            </w:tblPr>
            <w:tblGrid>
              <w:gridCol w:w="3075"/>
              <w:gridCol w:w="4930"/>
            </w:tblGrid>
            <w:tr w:rsidR="009E6BA0" w:rsidRPr="007A3F67" w14:paraId="1DBC9982" w14:textId="77777777" w:rsidTr="00142573">
              <w:tc>
                <w:tcPr>
                  <w:tcW w:w="3075" w:type="dxa"/>
                </w:tcPr>
                <w:p w14:paraId="7D7345A4" w14:textId="77777777"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Field of view</w:t>
                  </w:r>
                </w:p>
              </w:tc>
              <w:tc>
                <w:tcPr>
                  <w:tcW w:w="4930" w:type="dxa"/>
                </w:tcPr>
                <w:p w14:paraId="4A43951F" w14:textId="23866780"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25.6 mm in-plane x 24 mm in slice direction</w:t>
                  </w:r>
                </w:p>
              </w:tc>
            </w:tr>
            <w:tr w:rsidR="009E6BA0" w:rsidRPr="007A3F67" w14:paraId="53231A43" w14:textId="77777777" w:rsidTr="00142573">
              <w:tc>
                <w:tcPr>
                  <w:tcW w:w="3075" w:type="dxa"/>
                </w:tcPr>
                <w:p w14:paraId="6759E27F" w14:textId="77777777"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Matrix</w:t>
                  </w:r>
                </w:p>
              </w:tc>
              <w:tc>
                <w:tcPr>
                  <w:tcW w:w="4930" w:type="dxa"/>
                </w:tcPr>
                <w:p w14:paraId="7E530CE8" w14:textId="77777777"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128 x 128 x 30 slices</w:t>
                  </w:r>
                </w:p>
              </w:tc>
            </w:tr>
            <w:tr w:rsidR="009E6BA0" w:rsidRPr="007A3F67" w14:paraId="6BB3BD31" w14:textId="77777777" w:rsidTr="00142573">
              <w:tc>
                <w:tcPr>
                  <w:tcW w:w="3075" w:type="dxa"/>
                </w:tcPr>
                <w:p w14:paraId="04B37175" w14:textId="77777777"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Resolution</w:t>
                  </w:r>
                </w:p>
              </w:tc>
              <w:tc>
                <w:tcPr>
                  <w:tcW w:w="4930" w:type="dxa"/>
                </w:tcPr>
                <w:p w14:paraId="7314454E" w14:textId="3069CD46" w:rsidR="009E6BA0" w:rsidRPr="009E6BA0" w:rsidRDefault="003411B1" w:rsidP="00B8068E">
                  <w:pPr>
                    <w:framePr w:hSpace="180" w:wrap="around" w:vAnchor="page" w:hAnchor="margin" w:y="1"/>
                    <w:rPr>
                      <w:rFonts w:ascii="Arial" w:hAnsi="Arial" w:cs="Arial"/>
                      <w:color w:val="FF0000"/>
                    </w:rPr>
                  </w:pPr>
                  <w:ins w:id="0" w:author="Ayata, Cenk, M.D." w:date="2021-07-07T12:06:00Z">
                    <w:r>
                      <w:rPr>
                        <w:rFonts w:ascii="Arial" w:hAnsi="Arial" w:cs="Arial"/>
                        <w:color w:val="FF0000"/>
                      </w:rPr>
                      <w:t>200 x 200</w:t>
                    </w:r>
                  </w:ins>
                  <w:r w:rsidR="009E6BA0" w:rsidRPr="009E6BA0">
                    <w:rPr>
                      <w:rFonts w:ascii="Arial" w:hAnsi="Arial" w:cs="Arial"/>
                      <w:color w:val="FF0000"/>
                    </w:rPr>
                    <w:t xml:space="preserve"> um with 800 um slice thickness</w:t>
                  </w:r>
                </w:p>
              </w:tc>
            </w:tr>
            <w:tr w:rsidR="009E6BA0" w:rsidRPr="007A3F67" w14:paraId="0BA0F14D" w14:textId="77777777" w:rsidTr="00142573">
              <w:tc>
                <w:tcPr>
                  <w:tcW w:w="3075" w:type="dxa"/>
                </w:tcPr>
                <w:p w14:paraId="696DE461" w14:textId="77777777"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BW</w:t>
                  </w:r>
                </w:p>
              </w:tc>
              <w:tc>
                <w:tcPr>
                  <w:tcW w:w="4930" w:type="dxa"/>
                </w:tcPr>
                <w:p w14:paraId="37DF4683" w14:textId="77777777" w:rsidR="009E6BA0" w:rsidRPr="009E6BA0" w:rsidRDefault="009E6BA0" w:rsidP="00B8068E">
                  <w:pPr>
                    <w:framePr w:hSpace="180" w:wrap="around" w:vAnchor="page" w:hAnchor="margin" w:y="1"/>
                    <w:rPr>
                      <w:rFonts w:ascii="Arial" w:hAnsi="Arial" w:cs="Arial"/>
                      <w:color w:val="FF0000"/>
                    </w:rPr>
                  </w:pPr>
                  <w:r w:rsidRPr="009E6BA0">
                    <w:rPr>
                      <w:rFonts w:ascii="Arial" w:hAnsi="Arial" w:cs="Arial"/>
                      <w:color w:val="FF0000"/>
                    </w:rPr>
                    <w:t>50k</w:t>
                  </w:r>
                </w:p>
              </w:tc>
            </w:tr>
          </w:tbl>
          <w:p w14:paraId="64C1E4CC" w14:textId="77777777" w:rsidR="009E6BA0" w:rsidRDefault="009E6BA0" w:rsidP="0052426E">
            <w:pPr>
              <w:jc w:val="both"/>
              <w:rPr>
                <w:rFonts w:ascii="Arial" w:hAnsi="Arial" w:cs="Arial"/>
                <w:sz w:val="20"/>
              </w:rPr>
            </w:pPr>
          </w:p>
          <w:p w14:paraId="595D0210" w14:textId="77777777" w:rsidR="009E6BA0" w:rsidRDefault="009E6BA0" w:rsidP="0052426E">
            <w:pPr>
              <w:jc w:val="both"/>
              <w:rPr>
                <w:rFonts w:ascii="Arial" w:hAnsi="Arial" w:cs="Arial"/>
                <w:sz w:val="20"/>
              </w:rPr>
            </w:pPr>
          </w:p>
          <w:p w14:paraId="023FF1F2" w14:textId="300C0D0A" w:rsidR="000633C3" w:rsidRPr="007A3F67" w:rsidRDefault="000633C3" w:rsidP="0052426E">
            <w:pPr>
              <w:jc w:val="both"/>
              <w:rPr>
                <w:rFonts w:ascii="Arial" w:hAnsi="Arial" w:cs="Arial"/>
                <w:sz w:val="20"/>
              </w:rPr>
            </w:pPr>
            <w:r w:rsidRPr="007A3F67">
              <w:rPr>
                <w:rFonts w:ascii="Arial" w:hAnsi="Arial" w:cs="Arial"/>
                <w:sz w:val="20"/>
              </w:rPr>
              <w:t xml:space="preserve">Individual sites have some latitude to use methods appropriate to their hardware and sequences. In particular, some sites will want to use multi-echo imaging for the generation of spin-echo T2 maps, whereas other sites may not have an available sequence or may need to use single-echo imaging due to the use of a surface coil for RF transmission and reception. </w:t>
            </w:r>
            <w:r w:rsidRPr="007A3F67">
              <w:rPr>
                <w:rFonts w:ascii="Arial" w:hAnsi="Arial" w:cs="Arial"/>
                <w:b/>
                <w:bCs/>
                <w:color w:val="FF0000"/>
                <w:sz w:val="20"/>
                <w:highlight w:val="yellow"/>
              </w:rPr>
              <w:t>Importantly, now that each site has defined their protocol, it should remain fixed for the duration of the SPAN study.</w:t>
            </w:r>
          </w:p>
          <w:p w14:paraId="6A3179AC" w14:textId="77777777" w:rsidR="000633C3" w:rsidRPr="007A3F67" w:rsidRDefault="000633C3" w:rsidP="0052426E">
            <w:pPr>
              <w:rPr>
                <w:rFonts w:ascii="Arial" w:hAnsi="Arial" w:cs="Arial"/>
                <w:color w:val="C00000"/>
                <w:kern w:val="16"/>
                <w:sz w:val="20"/>
              </w:rPr>
            </w:pPr>
          </w:p>
        </w:tc>
      </w:tr>
      <w:tr w:rsidR="000633C3" w:rsidRPr="007A3F67" w14:paraId="59533373"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6BA4407"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lastRenderedPageBreak/>
              <w:t>Explicit example protocol on a Bruker scanner (numbering scheme matches basic protocol above)</w:t>
            </w:r>
          </w:p>
          <w:p w14:paraId="12D09CDC" w14:textId="77777777" w:rsidR="000633C3" w:rsidRPr="007A3F67" w:rsidRDefault="000633C3" w:rsidP="0052426E">
            <w:pPr>
              <w:rPr>
                <w:rFonts w:ascii="Arial" w:hAnsi="Arial" w:cs="Arial"/>
                <w:sz w:val="20"/>
              </w:rPr>
            </w:pPr>
            <w:r w:rsidRPr="007A3F67">
              <w:rPr>
                <w:rFonts w:ascii="Arial" w:hAnsi="Arial" w:cs="Arial"/>
                <w:sz w:val="20"/>
              </w:rPr>
              <w:t xml:space="preserve">Hardware: </w:t>
            </w:r>
            <w:r w:rsidRPr="007A3F67">
              <w:rPr>
                <w:rFonts w:ascii="Arial" w:hAnsi="Arial" w:cs="Arial"/>
                <w:sz w:val="20"/>
              </w:rPr>
              <w:tab/>
              <w:t>9.4T magnet, Bruker volume transmit coil, Bruker 4-channel phased array surface receiver coil</w:t>
            </w:r>
          </w:p>
          <w:p w14:paraId="681E4F01" w14:textId="77777777" w:rsidR="000633C3" w:rsidRPr="007A3F67" w:rsidRDefault="000633C3" w:rsidP="0052426E">
            <w:pPr>
              <w:rPr>
                <w:rFonts w:ascii="Arial" w:hAnsi="Arial" w:cs="Arial"/>
                <w:sz w:val="20"/>
              </w:rPr>
            </w:pPr>
            <w:r w:rsidRPr="007A3F67">
              <w:rPr>
                <w:rFonts w:ascii="Arial" w:hAnsi="Arial" w:cs="Arial"/>
                <w:sz w:val="20"/>
              </w:rPr>
              <w:t xml:space="preserve">Software: </w:t>
            </w:r>
            <w:r w:rsidRPr="007A3F67">
              <w:rPr>
                <w:rFonts w:ascii="Arial" w:hAnsi="Arial" w:cs="Arial"/>
                <w:sz w:val="20"/>
              </w:rPr>
              <w:tab/>
              <w:t>PV5.1</w:t>
            </w:r>
          </w:p>
          <w:p w14:paraId="6DC9C435" w14:textId="77777777" w:rsidR="000633C3" w:rsidRPr="007A3F67" w:rsidRDefault="000633C3" w:rsidP="0052426E">
            <w:pPr>
              <w:rPr>
                <w:rFonts w:ascii="Arial" w:hAnsi="Arial" w:cs="Arial"/>
                <w:sz w:val="20"/>
              </w:rPr>
            </w:pPr>
          </w:p>
          <w:p w14:paraId="70792634" w14:textId="77777777" w:rsidR="000633C3" w:rsidRPr="007A3F67" w:rsidRDefault="000633C3" w:rsidP="0052426E">
            <w:pPr>
              <w:rPr>
                <w:rFonts w:ascii="Arial" w:hAnsi="Arial" w:cs="Arial"/>
                <w:sz w:val="20"/>
              </w:rPr>
            </w:pPr>
            <w:r w:rsidRPr="007A3F67">
              <w:rPr>
                <w:rFonts w:ascii="Arial" w:hAnsi="Arial" w:cs="Arial"/>
                <w:sz w:val="20"/>
              </w:rPr>
              <w:t>The numbering scheme below matches the “Basic Imaging Protocol” above. The time per animal, including all setup, should be less than 1 hour.</w:t>
            </w:r>
          </w:p>
          <w:p w14:paraId="72BB89F4" w14:textId="77777777" w:rsidR="000633C3" w:rsidRPr="007A3F67" w:rsidRDefault="000633C3" w:rsidP="0052426E">
            <w:pPr>
              <w:pStyle w:val="ListParagraph"/>
              <w:numPr>
                <w:ilvl w:val="0"/>
                <w:numId w:val="4"/>
              </w:numPr>
              <w:jc w:val="both"/>
              <w:rPr>
                <w:rFonts w:ascii="Arial" w:hAnsi="Arial" w:cs="Arial"/>
                <w:sz w:val="20"/>
              </w:rPr>
            </w:pPr>
            <w:r w:rsidRPr="007A3F67">
              <w:rPr>
                <w:rFonts w:ascii="Arial" w:hAnsi="Arial" w:cs="Arial"/>
                <w:sz w:val="20"/>
              </w:rPr>
              <w:t>Setup (these setup scans are not needed in the upload)</w:t>
            </w:r>
          </w:p>
          <w:p w14:paraId="1FA85997"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Sagittal localizer (sequence = FLASH) to position animal accurately along bore</w:t>
            </w:r>
          </w:p>
          <w:p w14:paraId="1881CAC1" w14:textId="0A1137C9" w:rsidR="000633C3" w:rsidRPr="007A3F67" w:rsidRDefault="009E6BA0" w:rsidP="0052426E">
            <w:pPr>
              <w:pStyle w:val="ListParagraph"/>
              <w:numPr>
                <w:ilvl w:val="1"/>
                <w:numId w:val="4"/>
              </w:numPr>
              <w:jc w:val="both"/>
              <w:rPr>
                <w:rFonts w:ascii="Arial" w:hAnsi="Arial" w:cs="Arial"/>
                <w:sz w:val="20"/>
              </w:rPr>
            </w:pPr>
            <w:r w:rsidRPr="009E6BA0">
              <w:rPr>
                <w:rFonts w:ascii="Arial" w:hAnsi="Arial" w:cs="Arial"/>
                <w:color w:val="FF0000"/>
                <w:sz w:val="20"/>
              </w:rPr>
              <w:t xml:space="preserve">For Mice: </w:t>
            </w:r>
            <w:r w:rsidR="000633C3" w:rsidRPr="007A3F67">
              <w:rPr>
                <w:rFonts w:ascii="Arial" w:hAnsi="Arial" w:cs="Arial"/>
                <w:sz w:val="20"/>
              </w:rPr>
              <w:t>Tri-plane localizer with large FOV = 30 mm (sequence =RARE) for adjustments</w:t>
            </w:r>
          </w:p>
          <w:p w14:paraId="464BF9DF" w14:textId="0E364CE6" w:rsidR="000633C3" w:rsidRDefault="009E6BA0" w:rsidP="0052426E">
            <w:pPr>
              <w:pStyle w:val="ListParagraph"/>
              <w:numPr>
                <w:ilvl w:val="1"/>
                <w:numId w:val="4"/>
              </w:numPr>
              <w:jc w:val="both"/>
              <w:rPr>
                <w:rFonts w:ascii="Arial" w:hAnsi="Arial" w:cs="Arial"/>
                <w:sz w:val="20"/>
              </w:rPr>
            </w:pPr>
            <w:r w:rsidRPr="009E6BA0">
              <w:rPr>
                <w:rFonts w:ascii="Arial" w:hAnsi="Arial" w:cs="Arial"/>
                <w:color w:val="FF0000"/>
                <w:sz w:val="20"/>
              </w:rPr>
              <w:t xml:space="preserve">For Mice: </w:t>
            </w:r>
            <w:r w:rsidR="000633C3" w:rsidRPr="007A3F67">
              <w:rPr>
                <w:rFonts w:ascii="Arial" w:hAnsi="Arial" w:cs="Arial"/>
                <w:sz w:val="20"/>
              </w:rPr>
              <w:t>Tri-plane localizer with small FOV = 15 mm (sequence =RARE) for geometry planning</w:t>
            </w:r>
          </w:p>
          <w:p w14:paraId="5430DD5C" w14:textId="136F2803" w:rsidR="009E6BA0" w:rsidRPr="009E6BA0" w:rsidRDefault="009E6BA0" w:rsidP="0052426E">
            <w:pPr>
              <w:pStyle w:val="ListParagraph"/>
              <w:numPr>
                <w:ilvl w:val="1"/>
                <w:numId w:val="4"/>
              </w:numPr>
              <w:jc w:val="both"/>
              <w:rPr>
                <w:rFonts w:ascii="Arial" w:hAnsi="Arial" w:cs="Arial"/>
                <w:sz w:val="20"/>
              </w:rPr>
            </w:pPr>
            <w:r>
              <w:rPr>
                <w:rFonts w:ascii="Arial" w:hAnsi="Arial" w:cs="Arial"/>
                <w:color w:val="FF0000"/>
                <w:sz w:val="20"/>
              </w:rPr>
              <w:t xml:space="preserve">For SHR: Tri-plane localizer with large FOV= 50 mm (sequence =RARE) for adjustments </w:t>
            </w:r>
          </w:p>
          <w:p w14:paraId="325F063C" w14:textId="65F4CF38" w:rsidR="009E6BA0" w:rsidRPr="009E6BA0" w:rsidRDefault="009E6BA0" w:rsidP="0052426E">
            <w:pPr>
              <w:pStyle w:val="ListParagraph"/>
              <w:numPr>
                <w:ilvl w:val="1"/>
                <w:numId w:val="4"/>
              </w:numPr>
              <w:jc w:val="both"/>
              <w:rPr>
                <w:rFonts w:ascii="Arial" w:hAnsi="Arial" w:cs="Arial"/>
                <w:color w:val="FF0000"/>
                <w:sz w:val="20"/>
              </w:rPr>
            </w:pPr>
            <w:r w:rsidRPr="009E6BA0">
              <w:rPr>
                <w:rFonts w:ascii="Arial" w:hAnsi="Arial" w:cs="Arial"/>
                <w:color w:val="FF0000"/>
                <w:sz w:val="20"/>
              </w:rPr>
              <w:t xml:space="preserve">For SHR: Tri-plane localizer with small FOV= 25 mm (sequence =RARE) for </w:t>
            </w:r>
            <w:ins w:id="1" w:author="Ayata, Cenk, M.D." w:date="2021-07-07T12:07:00Z">
              <w:r w:rsidR="003411B1" w:rsidRPr="003411B1">
                <w:rPr>
                  <w:rFonts w:ascii="Arial" w:hAnsi="Arial" w:cs="Arial"/>
                  <w:sz w:val="20"/>
                </w:rPr>
                <w:t xml:space="preserve"> </w:t>
              </w:r>
              <w:r w:rsidR="003411B1" w:rsidRPr="003411B1">
                <w:rPr>
                  <w:rFonts w:ascii="Arial" w:hAnsi="Arial" w:cs="Arial"/>
                  <w:color w:val="FF0000"/>
                  <w:sz w:val="20"/>
                </w:rPr>
                <w:t>geometry planning</w:t>
              </w:r>
            </w:ins>
          </w:p>
          <w:p w14:paraId="14B474B7" w14:textId="77777777" w:rsidR="000633C3" w:rsidRPr="007A3F67" w:rsidRDefault="000633C3" w:rsidP="0052426E">
            <w:pPr>
              <w:pStyle w:val="ListParagraph"/>
              <w:numPr>
                <w:ilvl w:val="0"/>
                <w:numId w:val="4"/>
              </w:numPr>
              <w:jc w:val="both"/>
              <w:rPr>
                <w:rFonts w:ascii="Arial" w:hAnsi="Arial" w:cs="Arial"/>
                <w:sz w:val="20"/>
              </w:rPr>
            </w:pPr>
            <w:r w:rsidRPr="007A3F67">
              <w:rPr>
                <w:rFonts w:ascii="Arial" w:hAnsi="Arial" w:cs="Arial"/>
                <w:sz w:val="20"/>
              </w:rPr>
              <w:t>Multi-echo (spin-echo) scan to enable T2 map</w:t>
            </w:r>
            <w:r w:rsidRPr="007A3F67">
              <w:rPr>
                <w:rFonts w:ascii="Arial" w:hAnsi="Arial" w:cs="Arial"/>
                <w:sz w:val="20"/>
              </w:rPr>
              <w:tab/>
            </w:r>
            <w:r w:rsidRPr="007A3F67">
              <w:rPr>
                <w:rFonts w:ascii="Arial" w:hAnsi="Arial" w:cs="Arial"/>
                <w:sz w:val="20"/>
              </w:rPr>
              <w:tab/>
            </w:r>
            <w:r w:rsidRPr="007A3F67">
              <w:rPr>
                <w:rFonts w:ascii="Arial" w:hAnsi="Arial" w:cs="Arial"/>
                <w:sz w:val="20"/>
              </w:rPr>
              <w:tab/>
            </w:r>
            <w:r w:rsidRPr="007A3F67">
              <w:rPr>
                <w:rFonts w:ascii="Arial" w:hAnsi="Arial" w:cs="Arial"/>
                <w:sz w:val="20"/>
              </w:rPr>
              <w:tab/>
              <w:t>(6.5 min)</w:t>
            </w:r>
          </w:p>
          <w:p w14:paraId="69EE3A37"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Sequence = MSME (multi-slice multi-echo); TR = 4500</w:t>
            </w:r>
          </w:p>
          <w:p w14:paraId="733C307C"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 xml:space="preserve">10 spin echo times from 10 to 100 </w:t>
            </w:r>
            <w:proofErr w:type="spellStart"/>
            <w:r w:rsidRPr="007A3F67">
              <w:rPr>
                <w:rFonts w:ascii="Arial" w:hAnsi="Arial" w:cs="Arial"/>
                <w:sz w:val="20"/>
              </w:rPr>
              <w:t>ms</w:t>
            </w:r>
            <w:proofErr w:type="spellEnd"/>
          </w:p>
          <w:p w14:paraId="671D0373" w14:textId="77777777" w:rsidR="000633C3" w:rsidRPr="007A3F67" w:rsidRDefault="000633C3" w:rsidP="0052426E">
            <w:pPr>
              <w:ind w:left="1440"/>
              <w:jc w:val="both"/>
              <w:rPr>
                <w:rFonts w:ascii="Arial" w:hAnsi="Arial" w:cs="Arial"/>
                <w:sz w:val="20"/>
              </w:rPr>
            </w:pPr>
            <w:r w:rsidRPr="007A3F67">
              <w:rPr>
                <w:rFonts w:ascii="Arial" w:hAnsi="Arial" w:cs="Arial"/>
                <w:sz w:val="20"/>
              </w:rPr>
              <w:t>Or</w:t>
            </w:r>
          </w:p>
          <w:p w14:paraId="5F1A3D19"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Sequence = MSME using 1 echo per scan</w:t>
            </w:r>
          </w:p>
          <w:p w14:paraId="0CA6DE9F"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 xml:space="preserve">3 spin-echo TE values = 15, 45, 75 </w:t>
            </w:r>
            <w:proofErr w:type="spellStart"/>
            <w:r w:rsidRPr="007A3F67">
              <w:rPr>
                <w:rFonts w:ascii="Arial" w:hAnsi="Arial" w:cs="Arial"/>
                <w:sz w:val="20"/>
              </w:rPr>
              <w:t>ms</w:t>
            </w:r>
            <w:proofErr w:type="spellEnd"/>
          </w:p>
          <w:p w14:paraId="78B73ADF" w14:textId="77777777" w:rsidR="000633C3" w:rsidRPr="007A3F67" w:rsidRDefault="000633C3" w:rsidP="0052426E">
            <w:pPr>
              <w:pStyle w:val="ListParagraph"/>
              <w:numPr>
                <w:ilvl w:val="0"/>
                <w:numId w:val="4"/>
              </w:numPr>
              <w:jc w:val="both"/>
              <w:rPr>
                <w:rFonts w:ascii="Arial" w:hAnsi="Arial" w:cs="Arial"/>
                <w:sz w:val="20"/>
              </w:rPr>
            </w:pPr>
            <w:r w:rsidRPr="007A3F67">
              <w:rPr>
                <w:rFonts w:ascii="Arial" w:hAnsi="Arial" w:cs="Arial"/>
                <w:sz w:val="20"/>
              </w:rPr>
              <w:t>Diffusion-weighted scan to enable ADC map</w:t>
            </w:r>
            <w:r w:rsidRPr="007A3F67">
              <w:rPr>
                <w:rFonts w:ascii="Arial" w:hAnsi="Arial" w:cs="Arial"/>
                <w:sz w:val="20"/>
              </w:rPr>
              <w:tab/>
            </w:r>
            <w:r w:rsidRPr="007A3F67">
              <w:rPr>
                <w:rFonts w:ascii="Arial" w:hAnsi="Arial" w:cs="Arial"/>
                <w:sz w:val="20"/>
              </w:rPr>
              <w:tab/>
            </w:r>
            <w:r w:rsidRPr="007A3F67">
              <w:rPr>
                <w:rFonts w:ascii="Arial" w:hAnsi="Arial" w:cs="Arial"/>
                <w:sz w:val="20"/>
              </w:rPr>
              <w:tab/>
            </w:r>
            <w:r w:rsidRPr="007A3F67">
              <w:rPr>
                <w:rFonts w:ascii="Arial" w:hAnsi="Arial" w:cs="Arial"/>
                <w:sz w:val="20"/>
              </w:rPr>
              <w:tab/>
            </w:r>
            <w:r w:rsidRPr="007A3F67">
              <w:rPr>
                <w:rFonts w:ascii="Arial" w:hAnsi="Arial" w:cs="Arial"/>
                <w:sz w:val="20"/>
              </w:rPr>
              <w:tab/>
              <w:t>(9.5 min)</w:t>
            </w:r>
          </w:p>
          <w:p w14:paraId="285A774C"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 xml:space="preserve">Sequence = </w:t>
            </w:r>
            <w:proofErr w:type="spellStart"/>
            <w:r w:rsidRPr="007A3F67">
              <w:rPr>
                <w:rFonts w:ascii="Arial" w:hAnsi="Arial" w:cs="Arial"/>
                <w:sz w:val="20"/>
              </w:rPr>
              <w:t>DtiStandard</w:t>
            </w:r>
            <w:proofErr w:type="spellEnd"/>
            <w:r w:rsidRPr="007A3F67">
              <w:rPr>
                <w:rFonts w:ascii="Arial" w:hAnsi="Arial" w:cs="Arial"/>
                <w:sz w:val="20"/>
              </w:rPr>
              <w:t xml:space="preserve"> </w:t>
            </w:r>
            <w:r w:rsidRPr="007A3F67">
              <w:rPr>
                <w:rFonts w:ascii="Arial" w:hAnsi="Arial" w:cs="Arial"/>
                <w:color w:val="FF0000"/>
                <w:sz w:val="20"/>
              </w:rPr>
              <w:t>(*)</w:t>
            </w:r>
            <w:r w:rsidRPr="007A3F67">
              <w:rPr>
                <w:rFonts w:ascii="Arial" w:hAnsi="Arial" w:cs="Arial"/>
                <w:sz w:val="20"/>
              </w:rPr>
              <w:t>, TR/TE=1500/25</w:t>
            </w:r>
          </w:p>
          <w:p w14:paraId="319F62DF" w14:textId="77777777" w:rsidR="000633C3" w:rsidRPr="007A3F67" w:rsidRDefault="000633C3" w:rsidP="0052426E">
            <w:pPr>
              <w:pStyle w:val="ListParagraph"/>
              <w:numPr>
                <w:ilvl w:val="1"/>
                <w:numId w:val="4"/>
              </w:numPr>
              <w:jc w:val="both"/>
              <w:rPr>
                <w:rFonts w:ascii="Arial" w:hAnsi="Arial" w:cs="Arial"/>
                <w:sz w:val="20"/>
              </w:rPr>
            </w:pPr>
            <w:r w:rsidRPr="007A3F67">
              <w:rPr>
                <w:rFonts w:ascii="Arial" w:hAnsi="Arial" w:cs="Arial"/>
                <w:sz w:val="20"/>
              </w:rPr>
              <w:t>3 b-values: 0, 500, 1000</w:t>
            </w:r>
          </w:p>
          <w:p w14:paraId="4AA0CAB2" w14:textId="77777777" w:rsidR="000633C3" w:rsidRPr="007A3F67" w:rsidRDefault="000633C3" w:rsidP="0052426E">
            <w:pPr>
              <w:jc w:val="both"/>
              <w:rPr>
                <w:rFonts w:ascii="Arial" w:hAnsi="Arial" w:cs="Arial"/>
                <w:sz w:val="20"/>
              </w:rPr>
            </w:pPr>
            <w:r w:rsidRPr="007A3F67">
              <w:rPr>
                <w:rFonts w:ascii="Arial" w:hAnsi="Arial" w:cs="Arial"/>
                <w:sz w:val="20"/>
              </w:rPr>
              <w:t>(</w:t>
            </w:r>
            <w:r w:rsidRPr="007A3F67">
              <w:rPr>
                <w:rFonts w:ascii="Arial" w:hAnsi="Arial" w:cs="Arial"/>
                <w:color w:val="FF0000"/>
                <w:sz w:val="20"/>
              </w:rPr>
              <w:t>*</w:t>
            </w:r>
            <w:r w:rsidRPr="007A3F67">
              <w:rPr>
                <w:rFonts w:ascii="Arial" w:hAnsi="Arial" w:cs="Arial"/>
                <w:sz w:val="20"/>
              </w:rPr>
              <w:t xml:space="preserve">) Note that sequence </w:t>
            </w:r>
            <w:proofErr w:type="spellStart"/>
            <w:r w:rsidRPr="007A3F67">
              <w:rPr>
                <w:rFonts w:ascii="Arial" w:hAnsi="Arial" w:cs="Arial"/>
                <w:sz w:val="20"/>
              </w:rPr>
              <w:t>DtiStandard</w:t>
            </w:r>
            <w:proofErr w:type="spellEnd"/>
            <w:r w:rsidRPr="007A3F67">
              <w:rPr>
                <w:rFonts w:ascii="Arial" w:hAnsi="Arial" w:cs="Arial"/>
                <w:sz w:val="20"/>
              </w:rPr>
              <w:t xml:space="preserve"> enforces a minimum inter-slice delay time to prevent high gradient duty cycles during long runs (at least this is true on PV5.1). This delay can lead to excessively long TR values, so it may be necessary to edit the sequence to shorten this delay, which is not necessary for short diffusion scans.</w:t>
            </w:r>
          </w:p>
          <w:p w14:paraId="158CE5A9" w14:textId="77777777" w:rsidR="000633C3" w:rsidRPr="007A3F67" w:rsidRDefault="000633C3" w:rsidP="0052426E">
            <w:pPr>
              <w:pStyle w:val="ListParagraph"/>
              <w:ind w:left="1440"/>
              <w:jc w:val="both"/>
              <w:rPr>
                <w:rFonts w:ascii="Arial" w:hAnsi="Arial" w:cs="Arial"/>
                <w:sz w:val="20"/>
              </w:rPr>
            </w:pPr>
          </w:p>
        </w:tc>
      </w:tr>
      <w:tr w:rsidR="000633C3" w:rsidRPr="007A3F67" w14:paraId="29B8FAB3"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67E99F50"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t>Potential pitfalls and best practices</w:t>
            </w:r>
          </w:p>
          <w:tbl>
            <w:tblPr>
              <w:tblStyle w:val="TableGrid"/>
              <w:tblW w:w="0" w:type="auto"/>
              <w:tblLayout w:type="fixed"/>
              <w:tblLook w:val="04A0" w:firstRow="1" w:lastRow="0" w:firstColumn="1" w:lastColumn="0" w:noHBand="0" w:noVBand="1"/>
            </w:tblPr>
            <w:tblGrid>
              <w:gridCol w:w="1288"/>
              <w:gridCol w:w="7321"/>
            </w:tblGrid>
            <w:tr w:rsidR="000633C3" w:rsidRPr="007A3F67" w14:paraId="550E01FC"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hideMark/>
                </w:tcPr>
                <w:p w14:paraId="0891A66B"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56AA0EFE"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Some scans are not co-aligned with others within a single dataset.</w:t>
                  </w:r>
                </w:p>
              </w:tc>
            </w:tr>
            <w:tr w:rsidR="000633C3" w:rsidRPr="007A3F67" w14:paraId="35E4B93D" w14:textId="77777777" w:rsidTr="005412E5">
              <w:trPr>
                <w:trHeight w:val="242"/>
              </w:trPr>
              <w:tc>
                <w:tcPr>
                  <w:tcW w:w="1288" w:type="dxa"/>
                  <w:tcBorders>
                    <w:top w:val="single" w:sz="4" w:space="0" w:color="auto"/>
                    <w:left w:val="single" w:sz="4" w:space="0" w:color="auto"/>
                    <w:bottom w:val="single" w:sz="4" w:space="0" w:color="auto"/>
                    <w:right w:val="single" w:sz="4" w:space="0" w:color="auto"/>
                  </w:tcBorders>
                  <w:hideMark/>
                </w:tcPr>
                <w:p w14:paraId="156F06FA"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5F6B63E9" w14:textId="00E76BE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After defining the geometry on the first scan</w:t>
                  </w:r>
                  <w:r w:rsidR="009E6BA0">
                    <w:rPr>
                      <w:rFonts w:ascii="Arial" w:hAnsi="Arial" w:cs="Arial"/>
                    </w:rPr>
                    <w:t xml:space="preserve">, </w:t>
                  </w:r>
                  <w:r w:rsidRPr="007A3F67">
                    <w:rPr>
                      <w:rFonts w:ascii="Arial" w:hAnsi="Arial" w:cs="Arial"/>
                    </w:rPr>
                    <w:t>always copy geometry from the first scan to other scans.</w:t>
                  </w:r>
                </w:p>
              </w:tc>
            </w:tr>
            <w:tr w:rsidR="000633C3" w:rsidRPr="007A3F67" w14:paraId="0A605EF1"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22A3199A" w14:textId="77777777" w:rsidR="000633C3" w:rsidRPr="007A3F67" w:rsidRDefault="000633C3" w:rsidP="00B8068E">
                  <w:pPr>
                    <w:framePr w:hSpace="180" w:wrap="around" w:vAnchor="page" w:hAnchor="margin" w:y="1"/>
                    <w:jc w:val="both"/>
                    <w:rPr>
                      <w:rFonts w:ascii="Arial" w:hAnsi="Arial" w:cs="Arial"/>
                    </w:rPr>
                  </w:pPr>
                </w:p>
              </w:tc>
              <w:tc>
                <w:tcPr>
                  <w:tcW w:w="7321" w:type="dxa"/>
                  <w:tcBorders>
                    <w:top w:val="single" w:sz="4" w:space="0" w:color="auto"/>
                    <w:left w:val="single" w:sz="4" w:space="0" w:color="auto"/>
                    <w:bottom w:val="single" w:sz="4" w:space="0" w:color="auto"/>
                    <w:right w:val="single" w:sz="4" w:space="0" w:color="auto"/>
                  </w:tcBorders>
                </w:tcPr>
                <w:p w14:paraId="6619E483" w14:textId="77777777" w:rsidR="000633C3" w:rsidRPr="007A3F67" w:rsidRDefault="000633C3" w:rsidP="00B8068E">
                  <w:pPr>
                    <w:framePr w:hSpace="180" w:wrap="around" w:vAnchor="page" w:hAnchor="margin" w:y="1"/>
                    <w:jc w:val="both"/>
                    <w:rPr>
                      <w:rFonts w:ascii="Arial" w:hAnsi="Arial" w:cs="Arial"/>
                    </w:rPr>
                  </w:pPr>
                </w:p>
              </w:tc>
            </w:tr>
            <w:tr w:rsidR="000633C3" w:rsidRPr="007A3F67" w14:paraId="127B92B9" w14:textId="77777777" w:rsidTr="005412E5">
              <w:trPr>
                <w:trHeight w:val="248"/>
              </w:trPr>
              <w:tc>
                <w:tcPr>
                  <w:tcW w:w="1288" w:type="dxa"/>
                  <w:tcBorders>
                    <w:top w:val="single" w:sz="4" w:space="0" w:color="auto"/>
                    <w:left w:val="single" w:sz="4" w:space="0" w:color="auto"/>
                    <w:bottom w:val="single" w:sz="4" w:space="0" w:color="auto"/>
                    <w:right w:val="single" w:sz="4" w:space="0" w:color="auto"/>
                  </w:tcBorders>
                  <w:hideMark/>
                </w:tcPr>
                <w:p w14:paraId="2E2705DD"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2A18BF9C"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Image volumes within a given “mapping” dataset (e.g., multi-echo data) do not have a consistent scale factor.</w:t>
                  </w:r>
                </w:p>
              </w:tc>
            </w:tr>
            <w:tr w:rsidR="000633C3" w:rsidRPr="007A3F67" w14:paraId="73067682" w14:textId="77777777" w:rsidTr="005412E5">
              <w:trPr>
                <w:trHeight w:val="615"/>
              </w:trPr>
              <w:tc>
                <w:tcPr>
                  <w:tcW w:w="1288" w:type="dxa"/>
                  <w:tcBorders>
                    <w:top w:val="single" w:sz="4" w:space="0" w:color="auto"/>
                    <w:left w:val="single" w:sz="4" w:space="0" w:color="auto"/>
                    <w:bottom w:val="single" w:sz="4" w:space="0" w:color="auto"/>
                    <w:right w:val="single" w:sz="4" w:space="0" w:color="auto"/>
                  </w:tcBorders>
                  <w:hideMark/>
                </w:tcPr>
                <w:p w14:paraId="29B88EE3"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284E5F7A" w14:textId="77777777" w:rsidR="000633C3" w:rsidRPr="007A3F67" w:rsidRDefault="000633C3" w:rsidP="00B8068E">
                  <w:pPr>
                    <w:pStyle w:val="ListParagraph"/>
                    <w:framePr w:hSpace="180" w:wrap="around" w:vAnchor="page" w:hAnchor="margin" w:y="1"/>
                    <w:numPr>
                      <w:ilvl w:val="0"/>
                      <w:numId w:val="1"/>
                    </w:numPr>
                    <w:jc w:val="both"/>
                    <w:rPr>
                      <w:rFonts w:ascii="Arial" w:hAnsi="Arial" w:cs="Arial"/>
                    </w:rPr>
                  </w:pPr>
                  <w:r w:rsidRPr="007A3F67">
                    <w:rPr>
                      <w:rFonts w:ascii="Arial" w:hAnsi="Arial" w:cs="Arial"/>
                    </w:rPr>
                    <w:t>When possible, collect all data within a mapping series using a single scan that collects multiple time points (e.g., multiple TE values or b values) to ensure self-consistent scaling</w:t>
                  </w:r>
                </w:p>
                <w:p w14:paraId="61B189F5" w14:textId="77777777" w:rsidR="000633C3" w:rsidRPr="007A3F67" w:rsidRDefault="000633C3" w:rsidP="00B8068E">
                  <w:pPr>
                    <w:pStyle w:val="ListParagraph"/>
                    <w:framePr w:hSpace="180" w:wrap="around" w:vAnchor="page" w:hAnchor="margin" w:y="1"/>
                    <w:numPr>
                      <w:ilvl w:val="0"/>
                      <w:numId w:val="1"/>
                    </w:numPr>
                    <w:jc w:val="both"/>
                    <w:rPr>
                      <w:rFonts w:ascii="Arial" w:hAnsi="Arial" w:cs="Arial"/>
                    </w:rPr>
                  </w:pPr>
                  <w:r w:rsidRPr="007A3F67">
                    <w:rPr>
                      <w:rFonts w:ascii="Arial" w:hAnsi="Arial" w:cs="Arial"/>
                    </w:rPr>
                    <w:t xml:space="preserve">If hardware warrants the use of multiple scans (e.g., a multiple spin-echo sequence like MSME should not be used with a transmit surface coil), then take special care to ensure that each scan has the correct relative signal </w:t>
                  </w:r>
                  <w:r w:rsidRPr="007A3F67">
                    <w:rPr>
                      <w:rFonts w:ascii="Arial" w:hAnsi="Arial" w:cs="Arial"/>
                      <w:color w:val="FF0000"/>
                    </w:rPr>
                    <w:t>(**)</w:t>
                  </w:r>
                  <w:r w:rsidRPr="007A3F67">
                    <w:rPr>
                      <w:rFonts w:ascii="Arial" w:hAnsi="Arial" w:cs="Arial"/>
                    </w:rPr>
                    <w:t>.</w:t>
                  </w:r>
                </w:p>
              </w:tc>
            </w:tr>
            <w:tr w:rsidR="000633C3" w:rsidRPr="007A3F67" w14:paraId="076400F8"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59FD58C1" w14:textId="77777777" w:rsidR="000633C3" w:rsidRPr="007A3F67" w:rsidRDefault="000633C3" w:rsidP="00B8068E">
                  <w:pPr>
                    <w:framePr w:hSpace="180" w:wrap="around" w:vAnchor="page" w:hAnchor="margin" w:y="1"/>
                    <w:jc w:val="both"/>
                    <w:rPr>
                      <w:rFonts w:ascii="Arial" w:hAnsi="Arial" w:cs="Arial"/>
                    </w:rPr>
                  </w:pPr>
                </w:p>
              </w:tc>
              <w:tc>
                <w:tcPr>
                  <w:tcW w:w="7321" w:type="dxa"/>
                  <w:tcBorders>
                    <w:top w:val="single" w:sz="4" w:space="0" w:color="auto"/>
                    <w:left w:val="single" w:sz="4" w:space="0" w:color="auto"/>
                    <w:bottom w:val="single" w:sz="4" w:space="0" w:color="auto"/>
                    <w:right w:val="single" w:sz="4" w:space="0" w:color="auto"/>
                  </w:tcBorders>
                </w:tcPr>
                <w:p w14:paraId="6742C3F2" w14:textId="77777777" w:rsidR="000633C3" w:rsidRPr="007A3F67" w:rsidRDefault="000633C3" w:rsidP="00B8068E">
                  <w:pPr>
                    <w:framePr w:hSpace="180" w:wrap="around" w:vAnchor="page" w:hAnchor="margin" w:y="1"/>
                    <w:jc w:val="both"/>
                    <w:rPr>
                      <w:rFonts w:ascii="Arial" w:hAnsi="Arial" w:cs="Arial"/>
                    </w:rPr>
                  </w:pPr>
                </w:p>
              </w:tc>
            </w:tr>
            <w:tr w:rsidR="000633C3" w:rsidRPr="007A3F67" w14:paraId="7301DC6B"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hideMark/>
                </w:tcPr>
                <w:p w14:paraId="2285ECB5"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06D6A197"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The stroke lesion appears on the wrong side of the brain, complicating analysis.</w:t>
                  </w:r>
                </w:p>
              </w:tc>
            </w:tr>
            <w:tr w:rsidR="000633C3" w:rsidRPr="007A3F67" w14:paraId="6DF3D802" w14:textId="77777777" w:rsidTr="005412E5">
              <w:trPr>
                <w:trHeight w:val="242"/>
              </w:trPr>
              <w:tc>
                <w:tcPr>
                  <w:tcW w:w="1288" w:type="dxa"/>
                  <w:tcBorders>
                    <w:top w:val="single" w:sz="4" w:space="0" w:color="auto"/>
                    <w:left w:val="single" w:sz="4" w:space="0" w:color="auto"/>
                    <w:bottom w:val="single" w:sz="4" w:space="0" w:color="auto"/>
                    <w:right w:val="single" w:sz="4" w:space="0" w:color="auto"/>
                  </w:tcBorders>
                  <w:hideMark/>
                </w:tcPr>
                <w:p w14:paraId="2971E86A"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11EDE195"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Ensure that all animals are registered correctly during the initiation of the scan. Using “feet first” when the animal is “</w:t>
                  </w:r>
                  <w:proofErr w:type="gramStart"/>
                  <w:r w:rsidRPr="007A3F67">
                    <w:rPr>
                      <w:rFonts w:ascii="Arial" w:hAnsi="Arial" w:cs="Arial"/>
                    </w:rPr>
                    <w:t>head first</w:t>
                  </w:r>
                  <w:proofErr w:type="gramEnd"/>
                  <w:r w:rsidRPr="007A3F67">
                    <w:rPr>
                      <w:rFonts w:ascii="Arial" w:hAnsi="Arial" w:cs="Arial"/>
                    </w:rPr>
                    <w:t>) will cause a parity change in the image coordinate system.</w:t>
                  </w:r>
                </w:p>
              </w:tc>
            </w:tr>
            <w:tr w:rsidR="000633C3" w:rsidRPr="007A3F67" w14:paraId="13822F05" w14:textId="77777777" w:rsidTr="005412E5">
              <w:trPr>
                <w:trHeight w:val="124"/>
              </w:trPr>
              <w:tc>
                <w:tcPr>
                  <w:tcW w:w="1288" w:type="dxa"/>
                  <w:tcBorders>
                    <w:top w:val="single" w:sz="4" w:space="0" w:color="auto"/>
                    <w:left w:val="single" w:sz="4" w:space="0" w:color="auto"/>
                    <w:bottom w:val="single" w:sz="4" w:space="0" w:color="auto"/>
                    <w:right w:val="single" w:sz="4" w:space="0" w:color="auto"/>
                  </w:tcBorders>
                </w:tcPr>
                <w:p w14:paraId="3EB2BE7C" w14:textId="77777777" w:rsidR="000633C3" w:rsidRPr="007A3F67" w:rsidRDefault="000633C3" w:rsidP="00B8068E">
                  <w:pPr>
                    <w:framePr w:hSpace="180" w:wrap="around" w:vAnchor="page" w:hAnchor="margin" w:y="1"/>
                    <w:jc w:val="both"/>
                    <w:rPr>
                      <w:rFonts w:ascii="Arial" w:hAnsi="Arial" w:cs="Arial"/>
                    </w:rPr>
                  </w:pPr>
                </w:p>
              </w:tc>
              <w:tc>
                <w:tcPr>
                  <w:tcW w:w="7321" w:type="dxa"/>
                  <w:tcBorders>
                    <w:top w:val="single" w:sz="4" w:space="0" w:color="auto"/>
                    <w:left w:val="single" w:sz="4" w:space="0" w:color="auto"/>
                    <w:bottom w:val="single" w:sz="4" w:space="0" w:color="auto"/>
                    <w:right w:val="single" w:sz="4" w:space="0" w:color="auto"/>
                  </w:tcBorders>
                </w:tcPr>
                <w:p w14:paraId="6A427B54" w14:textId="77777777" w:rsidR="000633C3" w:rsidRPr="007A3F67" w:rsidRDefault="000633C3" w:rsidP="00B8068E">
                  <w:pPr>
                    <w:framePr w:hSpace="180" w:wrap="around" w:vAnchor="page" w:hAnchor="margin" w:y="1"/>
                    <w:jc w:val="both"/>
                    <w:rPr>
                      <w:rFonts w:ascii="Arial" w:hAnsi="Arial" w:cs="Arial"/>
                    </w:rPr>
                  </w:pPr>
                </w:p>
              </w:tc>
            </w:tr>
            <w:tr w:rsidR="000633C3" w:rsidRPr="007A3F67" w14:paraId="2D856AC2" w14:textId="77777777" w:rsidTr="005412E5">
              <w:trPr>
                <w:trHeight w:val="248"/>
              </w:trPr>
              <w:tc>
                <w:tcPr>
                  <w:tcW w:w="1288" w:type="dxa"/>
                  <w:tcBorders>
                    <w:top w:val="single" w:sz="4" w:space="0" w:color="auto"/>
                    <w:left w:val="single" w:sz="4" w:space="0" w:color="auto"/>
                    <w:bottom w:val="single" w:sz="4" w:space="0" w:color="auto"/>
                    <w:right w:val="single" w:sz="4" w:space="0" w:color="auto"/>
                  </w:tcBorders>
                  <w:hideMark/>
                </w:tcPr>
                <w:p w14:paraId="04527CB5"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Pitfall</w:t>
                  </w:r>
                </w:p>
              </w:tc>
              <w:tc>
                <w:tcPr>
                  <w:tcW w:w="7321" w:type="dxa"/>
                  <w:tcBorders>
                    <w:top w:val="single" w:sz="4" w:space="0" w:color="auto"/>
                    <w:left w:val="single" w:sz="4" w:space="0" w:color="auto"/>
                    <w:bottom w:val="single" w:sz="4" w:space="0" w:color="auto"/>
                    <w:right w:val="single" w:sz="4" w:space="0" w:color="auto"/>
                  </w:tcBorders>
                  <w:hideMark/>
                </w:tcPr>
                <w:p w14:paraId="6B86CD78"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A surface coil provides insufficient spatial coverage or signal to noise ratio (SNR) across the whole brain, leading to a failed segmentation.</w:t>
                  </w:r>
                </w:p>
              </w:tc>
            </w:tr>
            <w:tr w:rsidR="000633C3" w:rsidRPr="007A3F67" w14:paraId="0580524F" w14:textId="77777777" w:rsidTr="005412E5">
              <w:trPr>
                <w:trHeight w:val="615"/>
              </w:trPr>
              <w:tc>
                <w:tcPr>
                  <w:tcW w:w="1288" w:type="dxa"/>
                  <w:tcBorders>
                    <w:top w:val="single" w:sz="4" w:space="0" w:color="auto"/>
                    <w:left w:val="single" w:sz="4" w:space="0" w:color="auto"/>
                    <w:bottom w:val="single" w:sz="4" w:space="0" w:color="auto"/>
                    <w:right w:val="single" w:sz="4" w:space="0" w:color="auto"/>
                  </w:tcBorders>
                  <w:hideMark/>
                </w:tcPr>
                <w:p w14:paraId="725D592F"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Best practice</w:t>
                  </w:r>
                </w:p>
              </w:tc>
              <w:tc>
                <w:tcPr>
                  <w:tcW w:w="7321" w:type="dxa"/>
                  <w:tcBorders>
                    <w:top w:val="single" w:sz="4" w:space="0" w:color="auto"/>
                    <w:left w:val="single" w:sz="4" w:space="0" w:color="auto"/>
                    <w:bottom w:val="single" w:sz="4" w:space="0" w:color="auto"/>
                    <w:right w:val="single" w:sz="4" w:space="0" w:color="auto"/>
                  </w:tcBorders>
                  <w:hideMark/>
                </w:tcPr>
                <w:p w14:paraId="02334F92" w14:textId="77777777" w:rsidR="000633C3" w:rsidRPr="007A3F67" w:rsidRDefault="000633C3" w:rsidP="00B8068E">
                  <w:pPr>
                    <w:framePr w:hSpace="180" w:wrap="around" w:vAnchor="page" w:hAnchor="margin" w:y="1"/>
                    <w:jc w:val="both"/>
                    <w:rPr>
                      <w:rFonts w:ascii="Arial" w:hAnsi="Arial" w:cs="Arial"/>
                    </w:rPr>
                  </w:pPr>
                  <w:r w:rsidRPr="007A3F67">
                    <w:rPr>
                      <w:rFonts w:ascii="Arial" w:hAnsi="Arial" w:cs="Arial"/>
                    </w:rPr>
                    <w:t>While surface coils provide excellent SNR in general, ensure that 1) the surface coil in use is large enough to provide full brain coverage under optimal conditions, and 2) there is reproducible method to accurately position the coil on the animal head. If initial images indicate poor volume coverage due to a shifted coil or animal head, remove the animal and reposition the coil before continuing the scan.</w:t>
                  </w:r>
                </w:p>
              </w:tc>
            </w:tr>
          </w:tbl>
          <w:p w14:paraId="26E25202" w14:textId="77777777" w:rsidR="000633C3" w:rsidRPr="007A3F67" w:rsidRDefault="000633C3" w:rsidP="0052426E">
            <w:pPr>
              <w:jc w:val="both"/>
              <w:rPr>
                <w:rFonts w:ascii="Arial" w:hAnsi="Arial" w:cs="Arial"/>
                <w:sz w:val="20"/>
              </w:rPr>
            </w:pPr>
            <w:r w:rsidRPr="007A3F67">
              <w:rPr>
                <w:rFonts w:ascii="Arial" w:hAnsi="Arial" w:cs="Arial"/>
                <w:color w:val="FF0000"/>
                <w:sz w:val="20"/>
              </w:rPr>
              <w:t>(**)</w:t>
            </w:r>
            <w:r w:rsidRPr="007A3F67">
              <w:rPr>
                <w:rFonts w:ascii="Arial" w:hAnsi="Arial" w:cs="Arial"/>
                <w:sz w:val="20"/>
              </w:rPr>
              <w:t xml:space="preserve"> On Bruker scanners, set the parameter “</w:t>
            </w:r>
            <w:proofErr w:type="spellStart"/>
            <w:r w:rsidRPr="007A3F67">
              <w:rPr>
                <w:rFonts w:ascii="Arial" w:hAnsi="Arial" w:cs="Arial"/>
                <w:sz w:val="20"/>
              </w:rPr>
              <w:t>Reco_map_mode</w:t>
            </w:r>
            <w:proofErr w:type="spellEnd"/>
            <w:r w:rsidRPr="007A3F67">
              <w:rPr>
                <w:rFonts w:ascii="Arial" w:hAnsi="Arial" w:cs="Arial"/>
                <w:sz w:val="20"/>
              </w:rPr>
              <w:t xml:space="preserve"> = ABSOLUTE_MAPPING”</w:t>
            </w:r>
          </w:p>
          <w:p w14:paraId="5370CEC3" w14:textId="77777777" w:rsidR="000633C3" w:rsidRPr="007A3F67" w:rsidRDefault="000633C3" w:rsidP="0052426E">
            <w:pPr>
              <w:pStyle w:val="Heading2"/>
              <w:rPr>
                <w:rFonts w:ascii="Arial" w:hAnsi="Arial" w:cs="Arial"/>
                <w:sz w:val="20"/>
                <w:szCs w:val="20"/>
              </w:rPr>
            </w:pPr>
          </w:p>
        </w:tc>
      </w:tr>
      <w:tr w:rsidR="000633C3" w:rsidRPr="007A3F67" w14:paraId="400C29B9" w14:textId="77777777" w:rsidTr="0052426E">
        <w:trPr>
          <w:trHeight w:val="1058"/>
          <w:tblCellSpacing w:w="20" w:type="dxa"/>
        </w:trPr>
        <w:tc>
          <w:tcPr>
            <w:tcW w:w="4957" w:type="pct"/>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20" w:type="dxa"/>
              <w:bottom w:w="72" w:type="dxa"/>
              <w:right w:w="120" w:type="dxa"/>
            </w:tcMar>
          </w:tcPr>
          <w:p w14:paraId="38767DBE"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t>Upload to LONI Repository</w:t>
            </w:r>
          </w:p>
          <w:p w14:paraId="34C2BE43" w14:textId="77777777" w:rsidR="000633C3" w:rsidRPr="007A3F67" w:rsidRDefault="000633C3" w:rsidP="0052426E">
            <w:pPr>
              <w:spacing w:before="120"/>
              <w:rPr>
                <w:rFonts w:ascii="Arial" w:hAnsi="Arial" w:cs="Arial"/>
                <w:sz w:val="20"/>
              </w:rPr>
            </w:pPr>
            <w:r w:rsidRPr="007A3F67">
              <w:rPr>
                <w:rFonts w:ascii="Arial" w:hAnsi="Arial" w:cs="Arial"/>
                <w:sz w:val="20"/>
              </w:rPr>
              <w:t>MRI Data will be uploaded to LONI in DICOM format. These files will contain much of the information that is needed to analyze the data, but unfortunately some information will be missing. For instance, Bruker DICOM files do not incorporate b-values. Moreover, it would simplify identification of each image series if it was labeled in some manner. To help facilitate, please include the following text strings into your “protocol name”, which is a standard DICOM field that will be carried along with the data.</w:t>
            </w:r>
          </w:p>
          <w:p w14:paraId="4B1C72E5" w14:textId="77777777" w:rsidR="000633C3" w:rsidRPr="007A3F67" w:rsidRDefault="000633C3" w:rsidP="0052426E">
            <w:pPr>
              <w:pStyle w:val="ListParagraph"/>
              <w:numPr>
                <w:ilvl w:val="0"/>
                <w:numId w:val="2"/>
              </w:numPr>
              <w:spacing w:before="120"/>
              <w:rPr>
                <w:rFonts w:ascii="Arial" w:hAnsi="Arial" w:cs="Arial"/>
                <w:sz w:val="20"/>
              </w:rPr>
            </w:pPr>
            <w:r w:rsidRPr="007A3F67">
              <w:rPr>
                <w:rFonts w:ascii="Arial" w:hAnsi="Arial" w:cs="Arial"/>
                <w:sz w:val="20"/>
              </w:rPr>
              <w:t>T2-weighted image scan(s):</w:t>
            </w:r>
            <w:r w:rsidRPr="007A3F67">
              <w:rPr>
                <w:rFonts w:ascii="Arial" w:hAnsi="Arial" w:cs="Arial"/>
                <w:sz w:val="20"/>
              </w:rPr>
              <w:tab/>
            </w:r>
            <w:r w:rsidRPr="007A3F67">
              <w:rPr>
                <w:rFonts w:ascii="Arial" w:hAnsi="Arial" w:cs="Arial"/>
                <w:sz w:val="20"/>
              </w:rPr>
              <w:tab/>
            </w:r>
            <w:r w:rsidRPr="007A3F67">
              <w:rPr>
                <w:rFonts w:ascii="Arial" w:hAnsi="Arial" w:cs="Arial"/>
                <w:sz w:val="20"/>
              </w:rPr>
              <w:tab/>
              <w:t>protocol name includes “</w:t>
            </w:r>
            <w:r w:rsidRPr="007A3F67">
              <w:rPr>
                <w:rFonts w:ascii="Arial" w:hAnsi="Arial" w:cs="Arial"/>
                <w:color w:val="FF0000"/>
                <w:sz w:val="20"/>
              </w:rPr>
              <w:t>T2_map</w:t>
            </w:r>
            <w:r w:rsidRPr="007A3F67">
              <w:rPr>
                <w:rFonts w:ascii="Arial" w:hAnsi="Arial" w:cs="Arial"/>
                <w:sz w:val="20"/>
              </w:rPr>
              <w:t>”</w:t>
            </w:r>
          </w:p>
          <w:p w14:paraId="1D709568" w14:textId="77777777" w:rsidR="000633C3" w:rsidRPr="007A3F67" w:rsidRDefault="000633C3" w:rsidP="0052426E">
            <w:pPr>
              <w:pStyle w:val="ListParagraph"/>
              <w:numPr>
                <w:ilvl w:val="0"/>
                <w:numId w:val="2"/>
              </w:numPr>
              <w:spacing w:before="120"/>
              <w:rPr>
                <w:rFonts w:ascii="Arial" w:hAnsi="Arial" w:cs="Arial"/>
                <w:sz w:val="20"/>
              </w:rPr>
            </w:pPr>
            <w:r w:rsidRPr="007A3F67">
              <w:rPr>
                <w:rFonts w:ascii="Arial" w:hAnsi="Arial" w:cs="Arial"/>
                <w:sz w:val="20"/>
              </w:rPr>
              <w:t>Diffusion-weighted image scan(s):</w:t>
            </w:r>
            <w:r w:rsidRPr="007A3F67">
              <w:rPr>
                <w:rFonts w:ascii="Arial" w:hAnsi="Arial" w:cs="Arial"/>
                <w:sz w:val="20"/>
              </w:rPr>
              <w:tab/>
            </w:r>
            <w:r w:rsidRPr="007A3F67">
              <w:rPr>
                <w:rFonts w:ascii="Arial" w:hAnsi="Arial" w:cs="Arial"/>
                <w:sz w:val="20"/>
              </w:rPr>
              <w:tab/>
              <w:t>protocol name includes “</w:t>
            </w:r>
            <w:proofErr w:type="spellStart"/>
            <w:r w:rsidRPr="007A3F67">
              <w:rPr>
                <w:rFonts w:ascii="Arial" w:hAnsi="Arial" w:cs="Arial"/>
                <w:color w:val="FF0000"/>
                <w:sz w:val="20"/>
              </w:rPr>
              <w:t>ADC_map</w:t>
            </w:r>
            <w:proofErr w:type="spellEnd"/>
            <w:r w:rsidRPr="007A3F67">
              <w:rPr>
                <w:rFonts w:ascii="Arial" w:hAnsi="Arial" w:cs="Arial"/>
                <w:sz w:val="20"/>
              </w:rPr>
              <w:t>”</w:t>
            </w:r>
          </w:p>
          <w:p w14:paraId="032084EF" w14:textId="77777777" w:rsidR="000633C3" w:rsidRPr="007A3F67" w:rsidRDefault="000633C3" w:rsidP="0052426E">
            <w:pPr>
              <w:spacing w:before="120"/>
              <w:rPr>
                <w:rFonts w:ascii="Arial" w:hAnsi="Arial" w:cs="Arial"/>
                <w:sz w:val="20"/>
              </w:rPr>
            </w:pPr>
          </w:p>
          <w:p w14:paraId="1198899D" w14:textId="77777777" w:rsidR="000633C3" w:rsidRPr="007A3F67" w:rsidRDefault="000633C3" w:rsidP="0052426E">
            <w:pPr>
              <w:spacing w:before="120"/>
              <w:jc w:val="both"/>
              <w:rPr>
                <w:rFonts w:ascii="Arial" w:hAnsi="Arial" w:cs="Arial"/>
                <w:sz w:val="20"/>
              </w:rPr>
            </w:pPr>
            <w:r w:rsidRPr="007A3F67">
              <w:rPr>
                <w:rFonts w:ascii="Arial" w:hAnsi="Arial" w:cs="Arial"/>
                <w:color w:val="FF0000"/>
                <w:sz w:val="20"/>
              </w:rPr>
              <w:t>Additionally</w:t>
            </w:r>
            <w:r w:rsidRPr="007A3F67">
              <w:rPr>
                <w:rFonts w:ascii="Arial" w:hAnsi="Arial" w:cs="Arial"/>
                <w:sz w:val="20"/>
              </w:rPr>
              <w:t xml:space="preserve">, specific information describing items 2-3 above should be copied into a </w:t>
            </w:r>
            <w:r w:rsidRPr="007A3F67">
              <w:rPr>
                <w:rFonts w:ascii="Arial" w:hAnsi="Arial" w:cs="Arial"/>
                <w:color w:val="FF0000"/>
                <w:sz w:val="20"/>
              </w:rPr>
              <w:t xml:space="preserve">text file or data structure template </w:t>
            </w:r>
            <w:r w:rsidRPr="007A3F67">
              <w:rPr>
                <w:rFonts w:ascii="Arial" w:hAnsi="Arial" w:cs="Arial"/>
                <w:sz w:val="20"/>
              </w:rPr>
              <w:t xml:space="preserve">to accompany each dataset upload. See an example below for the text file. </w:t>
            </w:r>
            <w:r w:rsidRPr="007A3F67">
              <w:rPr>
                <w:rFonts w:ascii="Arial" w:hAnsi="Arial" w:cs="Arial"/>
                <w:color w:val="FF0000"/>
                <w:sz w:val="20"/>
              </w:rPr>
              <w:t>Note: This data structure template should be emailed to the CC during the pilot study.</w:t>
            </w:r>
          </w:p>
          <w:p w14:paraId="23E3F5C6" w14:textId="77777777" w:rsidR="000633C3" w:rsidRPr="007A3F67" w:rsidRDefault="000633C3" w:rsidP="0052426E">
            <w:pPr>
              <w:spacing w:before="120"/>
              <w:rPr>
                <w:rFonts w:ascii="Arial" w:hAnsi="Arial" w:cs="Arial"/>
                <w:sz w:val="20"/>
              </w:rPr>
            </w:pPr>
          </w:p>
          <w:p w14:paraId="7B587E13" w14:textId="77777777" w:rsidR="000633C3" w:rsidRPr="007A3F67" w:rsidRDefault="000633C3" w:rsidP="0052426E">
            <w:pPr>
              <w:rPr>
                <w:rFonts w:ascii="Arial" w:hAnsi="Arial" w:cs="Arial"/>
                <w:sz w:val="20"/>
              </w:rPr>
            </w:pPr>
            <w:r w:rsidRPr="007A3F67">
              <w:rPr>
                <w:rFonts w:ascii="Arial" w:hAnsi="Arial" w:cs="Arial"/>
                <w:sz w:val="20"/>
              </w:rPr>
              <w:t>T2 information</w:t>
            </w:r>
          </w:p>
          <w:p w14:paraId="0CE9943E" w14:textId="77777777" w:rsidR="000633C3" w:rsidRPr="007A3F67" w:rsidRDefault="000633C3" w:rsidP="0052426E">
            <w:pPr>
              <w:rPr>
                <w:rFonts w:ascii="Arial" w:hAnsi="Arial" w:cs="Arial"/>
                <w:sz w:val="20"/>
              </w:rPr>
            </w:pPr>
            <w:r w:rsidRPr="007A3F67">
              <w:rPr>
                <w:rFonts w:ascii="Arial" w:hAnsi="Arial" w:cs="Arial"/>
                <w:sz w:val="20"/>
              </w:rPr>
              <w:t>Sequence = multi-echo multi-slice or single-echo multi-slice</w:t>
            </w:r>
          </w:p>
          <w:p w14:paraId="77E8D361" w14:textId="77777777" w:rsidR="000633C3" w:rsidRPr="007A3F67" w:rsidRDefault="000633C3" w:rsidP="0052426E">
            <w:pPr>
              <w:rPr>
                <w:rFonts w:ascii="Arial" w:hAnsi="Arial" w:cs="Arial"/>
                <w:sz w:val="20"/>
              </w:rPr>
            </w:pPr>
            <w:r w:rsidRPr="007A3F67">
              <w:rPr>
                <w:rFonts w:ascii="Arial" w:hAnsi="Arial" w:cs="Arial"/>
                <w:sz w:val="20"/>
              </w:rPr>
              <w:t xml:space="preserve">TE = specify 10 values for multi-echo or 3 values for </w:t>
            </w:r>
            <w:proofErr w:type="gramStart"/>
            <w:r w:rsidRPr="007A3F67">
              <w:rPr>
                <w:rFonts w:ascii="Arial" w:hAnsi="Arial" w:cs="Arial"/>
                <w:sz w:val="20"/>
              </w:rPr>
              <w:t>single-echo</w:t>
            </w:r>
            <w:proofErr w:type="gramEnd"/>
            <w:r w:rsidRPr="007A3F67">
              <w:rPr>
                <w:rFonts w:ascii="Arial" w:hAnsi="Arial" w:cs="Arial"/>
                <w:sz w:val="20"/>
              </w:rPr>
              <w:t xml:space="preserve"> (in units of </w:t>
            </w:r>
            <w:proofErr w:type="spellStart"/>
            <w:r w:rsidRPr="007A3F67">
              <w:rPr>
                <w:rFonts w:ascii="Arial" w:hAnsi="Arial" w:cs="Arial"/>
                <w:sz w:val="20"/>
              </w:rPr>
              <w:t>ms</w:t>
            </w:r>
            <w:proofErr w:type="spellEnd"/>
            <w:r w:rsidRPr="007A3F67">
              <w:rPr>
                <w:rFonts w:ascii="Arial" w:hAnsi="Arial" w:cs="Arial"/>
                <w:sz w:val="20"/>
              </w:rPr>
              <w:t>)</w:t>
            </w:r>
          </w:p>
          <w:p w14:paraId="3A022DAB" w14:textId="77777777" w:rsidR="000633C3" w:rsidRPr="007A3F67" w:rsidRDefault="000633C3" w:rsidP="0052426E">
            <w:pPr>
              <w:rPr>
                <w:rFonts w:ascii="Arial" w:hAnsi="Arial" w:cs="Arial"/>
                <w:sz w:val="20"/>
              </w:rPr>
            </w:pPr>
          </w:p>
          <w:p w14:paraId="009ED5A9" w14:textId="77777777" w:rsidR="000633C3" w:rsidRPr="007A3F67" w:rsidRDefault="000633C3" w:rsidP="0052426E">
            <w:pPr>
              <w:rPr>
                <w:rFonts w:ascii="Arial" w:hAnsi="Arial" w:cs="Arial"/>
                <w:sz w:val="20"/>
              </w:rPr>
            </w:pPr>
            <w:r w:rsidRPr="007A3F67">
              <w:rPr>
                <w:rFonts w:ascii="Arial" w:hAnsi="Arial" w:cs="Arial"/>
                <w:sz w:val="20"/>
              </w:rPr>
              <w:t xml:space="preserve">ADC information </w:t>
            </w:r>
          </w:p>
          <w:p w14:paraId="68777462" w14:textId="77777777" w:rsidR="000633C3" w:rsidRPr="007A3F67" w:rsidRDefault="000633C3" w:rsidP="0052426E">
            <w:pPr>
              <w:rPr>
                <w:rFonts w:ascii="Arial" w:hAnsi="Arial" w:cs="Arial"/>
                <w:sz w:val="20"/>
              </w:rPr>
            </w:pPr>
            <w:r w:rsidRPr="007A3F67">
              <w:rPr>
                <w:rFonts w:ascii="Arial" w:hAnsi="Arial" w:cs="Arial"/>
                <w:sz w:val="20"/>
              </w:rPr>
              <w:t xml:space="preserve">Sequence = </w:t>
            </w:r>
            <w:proofErr w:type="spellStart"/>
            <w:r w:rsidRPr="007A3F67">
              <w:rPr>
                <w:rFonts w:ascii="Arial" w:hAnsi="Arial" w:cs="Arial"/>
                <w:sz w:val="20"/>
              </w:rPr>
              <w:t>DtiStandard</w:t>
            </w:r>
            <w:proofErr w:type="spellEnd"/>
            <w:r w:rsidRPr="007A3F67">
              <w:rPr>
                <w:rFonts w:ascii="Arial" w:hAnsi="Arial" w:cs="Arial"/>
                <w:sz w:val="20"/>
              </w:rPr>
              <w:t xml:space="preserve"> or whatever was used</w:t>
            </w:r>
          </w:p>
          <w:p w14:paraId="49B8B216" w14:textId="77777777" w:rsidR="000633C3" w:rsidRPr="007A3F67" w:rsidRDefault="000633C3" w:rsidP="0052426E">
            <w:pPr>
              <w:rPr>
                <w:rFonts w:ascii="Arial" w:hAnsi="Arial" w:cs="Arial"/>
                <w:sz w:val="20"/>
              </w:rPr>
            </w:pPr>
            <w:r w:rsidRPr="007A3F67">
              <w:rPr>
                <w:rFonts w:ascii="Arial" w:hAnsi="Arial" w:cs="Arial"/>
                <w:sz w:val="20"/>
              </w:rPr>
              <w:t>b-values = specify 3 values used (in units of s/mm2)</w:t>
            </w:r>
          </w:p>
          <w:p w14:paraId="4D94DD2B" w14:textId="77777777" w:rsidR="000633C3" w:rsidRPr="007A3F67" w:rsidRDefault="000633C3" w:rsidP="0052426E">
            <w:pPr>
              <w:rPr>
                <w:rFonts w:ascii="Arial" w:hAnsi="Arial" w:cs="Arial"/>
                <w:sz w:val="20"/>
              </w:rPr>
            </w:pPr>
          </w:p>
          <w:p w14:paraId="62F59907" w14:textId="77777777" w:rsidR="000633C3" w:rsidRPr="007A3F67" w:rsidRDefault="000633C3" w:rsidP="0052426E">
            <w:pPr>
              <w:rPr>
                <w:rFonts w:ascii="Arial" w:hAnsi="Arial" w:cs="Arial"/>
                <w:sz w:val="20"/>
              </w:rPr>
            </w:pPr>
          </w:p>
          <w:p w14:paraId="02FC9CA7" w14:textId="77777777" w:rsidR="000633C3" w:rsidRPr="007A3F67" w:rsidRDefault="000633C3" w:rsidP="0052426E">
            <w:pPr>
              <w:jc w:val="both"/>
              <w:rPr>
                <w:rFonts w:ascii="Arial" w:hAnsi="Arial" w:cs="Arial"/>
                <w:b/>
                <w:bCs/>
                <w:color w:val="FF0000"/>
                <w:sz w:val="20"/>
              </w:rPr>
            </w:pPr>
            <w:r w:rsidRPr="007A3F67">
              <w:rPr>
                <w:rFonts w:ascii="Arial" w:hAnsi="Arial" w:cs="Arial"/>
                <w:b/>
                <w:bCs/>
                <w:color w:val="FF0000"/>
                <w:sz w:val="20"/>
                <w:highlight w:val="yellow"/>
              </w:rPr>
              <w:t>Protocol must remain fixed for the duration of the SPAN study.</w:t>
            </w:r>
          </w:p>
          <w:p w14:paraId="301276DB" w14:textId="77777777" w:rsidR="000633C3" w:rsidRPr="007A3F67" w:rsidRDefault="000633C3" w:rsidP="0052426E">
            <w:pPr>
              <w:pStyle w:val="Heading2"/>
              <w:rPr>
                <w:rFonts w:ascii="Arial" w:hAnsi="Arial" w:cs="Arial"/>
                <w:sz w:val="20"/>
                <w:szCs w:val="20"/>
                <w:u w:val="single"/>
              </w:rPr>
            </w:pPr>
            <w:r w:rsidRPr="007A3F67">
              <w:rPr>
                <w:rFonts w:ascii="Arial" w:hAnsi="Arial" w:cs="Arial"/>
                <w:sz w:val="20"/>
                <w:szCs w:val="20"/>
                <w:u w:val="single"/>
              </w:rPr>
              <w:t xml:space="preserve">Example Data Structure template </w:t>
            </w:r>
          </w:p>
          <w:p w14:paraId="4F666E46" w14:textId="77777777" w:rsidR="000633C3" w:rsidRPr="007A3F67" w:rsidRDefault="000633C3" w:rsidP="0052426E">
            <w:pPr>
              <w:rPr>
                <w:rFonts w:ascii="Arial" w:hAnsi="Arial" w:cs="Arial"/>
                <w:sz w:val="20"/>
              </w:rPr>
            </w:pPr>
            <w:r w:rsidRPr="007A3F67">
              <w:rPr>
                <w:rFonts w:ascii="Arial" w:hAnsi="Arial" w:cs="Arial"/>
                <w:sz w:val="20"/>
              </w:rPr>
              <w:t>Each experiment will have a folder SS3691_Ya_d2_1_1)</w:t>
            </w:r>
          </w:p>
          <w:p w14:paraId="27A1658C" w14:textId="77777777" w:rsidR="000633C3" w:rsidRPr="007A3F67" w:rsidRDefault="000633C3" w:rsidP="0052426E">
            <w:pPr>
              <w:rPr>
                <w:rFonts w:ascii="Arial" w:hAnsi="Arial" w:cs="Arial"/>
                <w:sz w:val="20"/>
              </w:rPr>
            </w:pPr>
          </w:p>
          <w:p w14:paraId="75C177D5" w14:textId="77777777" w:rsidR="000633C3" w:rsidRPr="007A3F67" w:rsidRDefault="000633C3" w:rsidP="0052426E">
            <w:pPr>
              <w:rPr>
                <w:rFonts w:ascii="Arial" w:hAnsi="Arial" w:cs="Arial"/>
                <w:sz w:val="20"/>
              </w:rPr>
            </w:pPr>
          </w:p>
          <w:p w14:paraId="1A1F2DA1" w14:textId="77777777" w:rsidR="000633C3" w:rsidRPr="007A3F67" w:rsidRDefault="000633C3" w:rsidP="0052426E">
            <w:pPr>
              <w:rPr>
                <w:rFonts w:ascii="Arial" w:hAnsi="Arial" w:cs="Arial"/>
                <w:b/>
                <w:bCs/>
                <w:sz w:val="20"/>
              </w:rPr>
            </w:pPr>
            <w:r w:rsidRPr="007A3F67">
              <w:rPr>
                <w:rFonts w:ascii="Arial" w:hAnsi="Arial" w:cs="Arial"/>
                <w:sz w:val="20"/>
              </w:rPr>
              <w:t>SS3691</w:t>
            </w:r>
            <w:r w:rsidRPr="007A3F67">
              <w:rPr>
                <w:rFonts w:ascii="Arial" w:hAnsi="Arial" w:cs="Arial"/>
                <w:b/>
                <w:bCs/>
                <w:sz w:val="20"/>
              </w:rPr>
              <w:t>: ear tag id</w:t>
            </w:r>
          </w:p>
          <w:p w14:paraId="392627B8" w14:textId="77777777" w:rsidR="000633C3" w:rsidRPr="007A3F67" w:rsidRDefault="000633C3" w:rsidP="0052426E">
            <w:pPr>
              <w:rPr>
                <w:rFonts w:ascii="Arial" w:hAnsi="Arial" w:cs="Arial"/>
                <w:sz w:val="20"/>
              </w:rPr>
            </w:pPr>
            <w:proofErr w:type="spellStart"/>
            <w:r w:rsidRPr="007A3F67">
              <w:rPr>
                <w:rFonts w:ascii="Arial" w:hAnsi="Arial" w:cs="Arial"/>
                <w:sz w:val="20"/>
              </w:rPr>
              <w:t>Ya</w:t>
            </w:r>
            <w:proofErr w:type="spellEnd"/>
            <w:r w:rsidRPr="007A3F67">
              <w:rPr>
                <w:rFonts w:ascii="Arial" w:hAnsi="Arial" w:cs="Arial"/>
                <w:sz w:val="20"/>
              </w:rPr>
              <w:t>: Yale</w:t>
            </w:r>
          </w:p>
          <w:p w14:paraId="07CE9A75" w14:textId="77777777" w:rsidR="000633C3" w:rsidRPr="007A3F67" w:rsidRDefault="000633C3" w:rsidP="0052426E">
            <w:pPr>
              <w:rPr>
                <w:rFonts w:ascii="Arial" w:hAnsi="Arial" w:cs="Arial"/>
                <w:sz w:val="20"/>
              </w:rPr>
            </w:pPr>
            <w:r w:rsidRPr="007A3F67">
              <w:rPr>
                <w:rFonts w:ascii="Arial" w:hAnsi="Arial" w:cs="Arial"/>
                <w:sz w:val="20"/>
              </w:rPr>
              <w:t>d2: day 2 scan</w:t>
            </w:r>
          </w:p>
          <w:p w14:paraId="16FB8186" w14:textId="77777777" w:rsidR="000633C3" w:rsidRPr="007A3F67" w:rsidRDefault="000633C3" w:rsidP="0052426E">
            <w:pPr>
              <w:pStyle w:val="ListParagraph"/>
              <w:numPr>
                <w:ilvl w:val="0"/>
                <w:numId w:val="5"/>
              </w:numPr>
              <w:spacing w:after="160" w:line="259" w:lineRule="auto"/>
              <w:rPr>
                <w:rFonts w:ascii="Arial" w:hAnsi="Arial" w:cs="Arial"/>
                <w:sz w:val="20"/>
              </w:rPr>
            </w:pPr>
            <w:r w:rsidRPr="007A3F67">
              <w:rPr>
                <w:rFonts w:ascii="Arial" w:hAnsi="Arial" w:cs="Arial"/>
                <w:sz w:val="20"/>
              </w:rPr>
              <w:t xml:space="preserve">T2 map: </w:t>
            </w:r>
          </w:p>
          <w:p w14:paraId="49A4AE39" w14:textId="77777777" w:rsidR="000633C3" w:rsidRPr="007A3F67" w:rsidRDefault="000633C3" w:rsidP="0052426E">
            <w:pPr>
              <w:spacing w:after="160" w:line="259" w:lineRule="auto"/>
              <w:ind w:left="720"/>
              <w:rPr>
                <w:rFonts w:ascii="Arial" w:hAnsi="Arial" w:cs="Arial"/>
                <w:sz w:val="20"/>
              </w:rPr>
            </w:pPr>
            <w:r w:rsidRPr="007A3F67">
              <w:rPr>
                <w:rFonts w:ascii="Arial" w:hAnsi="Arial" w:cs="Arial"/>
                <w:sz w:val="20"/>
              </w:rPr>
              <w:t>If using Single echo multi slice</w:t>
            </w:r>
          </w:p>
          <w:p w14:paraId="4DBC918E" w14:textId="77777777" w:rsidR="000633C3" w:rsidRPr="007A3F67" w:rsidRDefault="000633C3" w:rsidP="0052426E">
            <w:pPr>
              <w:pStyle w:val="ListParagraph"/>
              <w:numPr>
                <w:ilvl w:val="0"/>
                <w:numId w:val="5"/>
              </w:numPr>
              <w:spacing w:after="160" w:line="259" w:lineRule="auto"/>
              <w:rPr>
                <w:rFonts w:ascii="Arial" w:hAnsi="Arial" w:cs="Arial"/>
                <w:b/>
                <w:bCs/>
                <w:sz w:val="20"/>
              </w:rPr>
            </w:pPr>
            <w:r w:rsidRPr="007A3F67">
              <w:rPr>
                <w:rFonts w:ascii="Arial" w:hAnsi="Arial" w:cs="Arial"/>
                <w:b/>
                <w:bCs/>
                <w:sz w:val="20"/>
              </w:rPr>
              <w:t>T2_map_15ms</w:t>
            </w:r>
          </w:p>
          <w:p w14:paraId="5628CE0D" w14:textId="77777777" w:rsidR="000633C3" w:rsidRPr="007A3F67" w:rsidRDefault="000633C3" w:rsidP="0052426E">
            <w:pPr>
              <w:pStyle w:val="ListParagraph"/>
              <w:numPr>
                <w:ilvl w:val="0"/>
                <w:numId w:val="5"/>
              </w:numPr>
              <w:spacing w:after="160" w:line="259" w:lineRule="auto"/>
              <w:rPr>
                <w:rFonts w:ascii="Arial" w:hAnsi="Arial" w:cs="Arial"/>
                <w:b/>
                <w:bCs/>
                <w:sz w:val="20"/>
              </w:rPr>
            </w:pPr>
            <w:r w:rsidRPr="007A3F67">
              <w:rPr>
                <w:rFonts w:ascii="Arial" w:hAnsi="Arial" w:cs="Arial"/>
                <w:b/>
                <w:bCs/>
                <w:sz w:val="20"/>
              </w:rPr>
              <w:t>T2_map_45ms</w:t>
            </w:r>
          </w:p>
          <w:p w14:paraId="76759DEA" w14:textId="77777777" w:rsidR="000633C3" w:rsidRPr="007A3F67" w:rsidRDefault="000633C3" w:rsidP="0052426E">
            <w:pPr>
              <w:pStyle w:val="ListParagraph"/>
              <w:numPr>
                <w:ilvl w:val="0"/>
                <w:numId w:val="5"/>
              </w:numPr>
              <w:spacing w:after="160" w:line="259" w:lineRule="auto"/>
              <w:rPr>
                <w:rFonts w:ascii="Arial" w:hAnsi="Arial" w:cs="Arial"/>
                <w:b/>
                <w:bCs/>
                <w:sz w:val="20"/>
              </w:rPr>
            </w:pPr>
            <w:r w:rsidRPr="007A3F67">
              <w:rPr>
                <w:rFonts w:ascii="Arial" w:hAnsi="Arial" w:cs="Arial"/>
                <w:b/>
                <w:bCs/>
                <w:sz w:val="20"/>
              </w:rPr>
              <w:t>T2_map_65ms</w:t>
            </w:r>
          </w:p>
          <w:p w14:paraId="19380801" w14:textId="77777777" w:rsidR="000633C3" w:rsidRPr="007A3F67" w:rsidRDefault="000633C3" w:rsidP="0052426E">
            <w:pPr>
              <w:spacing w:after="160" w:line="259" w:lineRule="auto"/>
              <w:ind w:left="720"/>
              <w:rPr>
                <w:rFonts w:ascii="Arial" w:hAnsi="Arial" w:cs="Arial"/>
                <w:sz w:val="20"/>
              </w:rPr>
            </w:pPr>
            <w:r w:rsidRPr="007A3F67">
              <w:rPr>
                <w:rFonts w:ascii="Arial" w:hAnsi="Arial" w:cs="Arial"/>
                <w:sz w:val="20"/>
              </w:rPr>
              <w:t>If using multi echo multi slice</w:t>
            </w:r>
          </w:p>
          <w:p w14:paraId="1597DAB8" w14:textId="77777777" w:rsidR="000633C3" w:rsidRPr="007A3F67" w:rsidRDefault="000633C3" w:rsidP="0052426E">
            <w:pPr>
              <w:spacing w:after="160" w:line="259" w:lineRule="auto"/>
              <w:ind w:left="720"/>
              <w:rPr>
                <w:rFonts w:ascii="Arial" w:hAnsi="Arial" w:cs="Arial"/>
                <w:sz w:val="20"/>
              </w:rPr>
            </w:pPr>
            <w:r w:rsidRPr="007A3F67">
              <w:rPr>
                <w:rFonts w:ascii="Arial" w:hAnsi="Arial" w:cs="Arial"/>
                <w:sz w:val="20"/>
              </w:rPr>
              <w:t xml:space="preserve">T2_map (10 to 100 </w:t>
            </w:r>
            <w:proofErr w:type="spellStart"/>
            <w:r w:rsidRPr="007A3F67">
              <w:rPr>
                <w:rFonts w:ascii="Arial" w:hAnsi="Arial" w:cs="Arial"/>
                <w:sz w:val="20"/>
              </w:rPr>
              <w:t>ms</w:t>
            </w:r>
            <w:proofErr w:type="spellEnd"/>
            <w:r w:rsidRPr="007A3F67">
              <w:rPr>
                <w:rFonts w:ascii="Arial" w:hAnsi="Arial" w:cs="Arial"/>
                <w:sz w:val="20"/>
              </w:rPr>
              <w:t>)</w:t>
            </w:r>
          </w:p>
          <w:p w14:paraId="7DAE7BD6" w14:textId="77777777" w:rsidR="000633C3" w:rsidRPr="007A3F67" w:rsidRDefault="000633C3" w:rsidP="0052426E">
            <w:pPr>
              <w:spacing w:after="160" w:line="259" w:lineRule="auto"/>
              <w:rPr>
                <w:rFonts w:ascii="Arial" w:hAnsi="Arial" w:cs="Arial"/>
                <w:b/>
                <w:bCs/>
                <w:sz w:val="20"/>
              </w:rPr>
            </w:pPr>
          </w:p>
          <w:p w14:paraId="29D1CD62" w14:textId="77777777" w:rsidR="000633C3" w:rsidRPr="007A3F67" w:rsidRDefault="000633C3" w:rsidP="0052426E">
            <w:pPr>
              <w:pStyle w:val="ListParagraph"/>
              <w:numPr>
                <w:ilvl w:val="0"/>
                <w:numId w:val="5"/>
              </w:numPr>
              <w:spacing w:after="160" w:line="259" w:lineRule="auto"/>
              <w:rPr>
                <w:rFonts w:ascii="Arial" w:hAnsi="Arial" w:cs="Arial"/>
                <w:sz w:val="20"/>
              </w:rPr>
            </w:pPr>
            <w:r w:rsidRPr="007A3F67">
              <w:rPr>
                <w:rFonts w:ascii="Arial" w:hAnsi="Arial" w:cs="Arial"/>
                <w:sz w:val="20"/>
              </w:rPr>
              <w:t xml:space="preserve">Diffusion weighted image scan: </w:t>
            </w:r>
            <w:r w:rsidRPr="007A3F67">
              <w:rPr>
                <w:rFonts w:ascii="Arial" w:hAnsi="Arial" w:cs="Arial"/>
                <w:b/>
                <w:bCs/>
                <w:sz w:val="20"/>
              </w:rPr>
              <w:t>ADC map</w:t>
            </w:r>
          </w:p>
          <w:p w14:paraId="70C10031" w14:textId="77777777" w:rsidR="000633C3" w:rsidRPr="007A3F67" w:rsidRDefault="000633C3" w:rsidP="0052426E">
            <w:pPr>
              <w:pStyle w:val="ListParagraph"/>
              <w:rPr>
                <w:rFonts w:ascii="Arial" w:hAnsi="Arial" w:cs="Arial"/>
                <w:sz w:val="20"/>
              </w:rPr>
            </w:pPr>
            <w:r w:rsidRPr="007A3F67">
              <w:rPr>
                <w:rFonts w:ascii="Arial" w:hAnsi="Arial" w:cs="Arial"/>
                <w:sz w:val="20"/>
              </w:rPr>
              <w:t xml:space="preserve">Sequence= </w:t>
            </w:r>
            <w:proofErr w:type="spellStart"/>
            <w:r w:rsidRPr="007A3F67">
              <w:rPr>
                <w:rFonts w:ascii="Arial" w:hAnsi="Arial" w:cs="Arial"/>
                <w:sz w:val="20"/>
              </w:rPr>
              <w:t>DtiStandard</w:t>
            </w:r>
            <w:proofErr w:type="spellEnd"/>
          </w:p>
          <w:p w14:paraId="37313E9A" w14:textId="77777777" w:rsidR="000633C3" w:rsidRPr="007A3F67" w:rsidRDefault="000633C3" w:rsidP="0052426E">
            <w:pPr>
              <w:pStyle w:val="ListParagraph"/>
              <w:rPr>
                <w:rFonts w:ascii="Arial" w:hAnsi="Arial" w:cs="Arial"/>
                <w:sz w:val="20"/>
              </w:rPr>
            </w:pPr>
            <w:r w:rsidRPr="007A3F67">
              <w:rPr>
                <w:rFonts w:ascii="Arial" w:hAnsi="Arial" w:cs="Arial"/>
                <w:sz w:val="20"/>
              </w:rPr>
              <w:t>b values: 0, 500, 1000</w:t>
            </w:r>
          </w:p>
          <w:p w14:paraId="773B7BE0" w14:textId="77777777" w:rsidR="000633C3" w:rsidRPr="007A3F67" w:rsidRDefault="000633C3" w:rsidP="0052426E">
            <w:pPr>
              <w:pStyle w:val="Heading2"/>
              <w:rPr>
                <w:rFonts w:ascii="Arial" w:hAnsi="Arial" w:cs="Arial"/>
                <w:sz w:val="20"/>
                <w:szCs w:val="20"/>
              </w:rPr>
            </w:pPr>
          </w:p>
        </w:tc>
      </w:tr>
    </w:tbl>
    <w:p w14:paraId="7D6E1408" w14:textId="77777777" w:rsidR="00F97BB6" w:rsidRPr="007A3F67" w:rsidRDefault="00F97BB6" w:rsidP="00F97BB6">
      <w:pPr>
        <w:rPr>
          <w:rFonts w:ascii="Arial" w:hAnsi="Arial" w:cs="Arial"/>
          <w:sz w:val="20"/>
        </w:rPr>
      </w:pPr>
    </w:p>
    <w:p w14:paraId="3D330BC2" w14:textId="77777777" w:rsidR="00497FB7" w:rsidRPr="007A3F67" w:rsidRDefault="008801F6" w:rsidP="00F97BB6">
      <w:pPr>
        <w:rPr>
          <w:rFonts w:ascii="Arial" w:hAnsi="Arial" w:cs="Arial"/>
          <w:sz w:val="20"/>
        </w:rPr>
      </w:pPr>
    </w:p>
    <w:sectPr w:rsidR="00497FB7" w:rsidRPr="007A3F67" w:rsidSect="000B7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7AC1D" w14:textId="77777777" w:rsidR="008801F6" w:rsidRDefault="008801F6" w:rsidP="00F97BB6">
      <w:r>
        <w:separator/>
      </w:r>
    </w:p>
  </w:endnote>
  <w:endnote w:type="continuationSeparator" w:id="0">
    <w:p w14:paraId="67CB2F76" w14:textId="77777777" w:rsidR="008801F6" w:rsidRDefault="008801F6" w:rsidP="00F9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
    <w:panose1 w:val="0200050000000000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FF083" w14:textId="77777777" w:rsidR="008801F6" w:rsidRDefault="008801F6" w:rsidP="00F97BB6">
      <w:r>
        <w:separator/>
      </w:r>
    </w:p>
  </w:footnote>
  <w:footnote w:type="continuationSeparator" w:id="0">
    <w:p w14:paraId="5B17A6DE" w14:textId="77777777" w:rsidR="008801F6" w:rsidRDefault="008801F6" w:rsidP="00F9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20DC1"/>
    <w:multiLevelType w:val="multilevel"/>
    <w:tmpl w:val="91BE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D2426"/>
    <w:multiLevelType w:val="hybridMultilevel"/>
    <w:tmpl w:val="2D50CA70"/>
    <w:lvl w:ilvl="0" w:tplc="962A7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764BC6"/>
    <w:multiLevelType w:val="hybridMultilevel"/>
    <w:tmpl w:val="C67C3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AE1E12"/>
    <w:multiLevelType w:val="hybridMultilevel"/>
    <w:tmpl w:val="6ED671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99F5F4A"/>
    <w:multiLevelType w:val="hybridMultilevel"/>
    <w:tmpl w:val="DF2E806A"/>
    <w:lvl w:ilvl="0" w:tplc="0409000F">
      <w:start w:val="1"/>
      <w:numFmt w:val="decimal"/>
      <w:lvlText w:val="%1."/>
      <w:lvlJc w:val="left"/>
      <w:pPr>
        <w:ind w:left="720" w:hanging="360"/>
      </w:pPr>
    </w:lvl>
    <w:lvl w:ilvl="1" w:tplc="F2A43DD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95D90"/>
    <w:multiLevelType w:val="hybridMultilevel"/>
    <w:tmpl w:val="6D7A573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69C3780"/>
    <w:multiLevelType w:val="hybridMultilevel"/>
    <w:tmpl w:val="1EE0E21E"/>
    <w:lvl w:ilvl="0" w:tplc="3AF0997E">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8D3377C"/>
    <w:multiLevelType w:val="multilevel"/>
    <w:tmpl w:val="9190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6"/>
  </w:num>
  <w:num w:numId="5">
    <w:abstractNumId w:val="1"/>
  </w:num>
  <w:num w:numId="6">
    <w:abstractNumId w:val="7"/>
  </w:num>
  <w:num w:numId="7">
    <w:abstractNumId w:val="0"/>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yata, Cenk, M.D.">
    <w15:presenceInfo w15:providerId="AD" w15:userId="S::cayata@mgh.harvard.edu::ffd4396f-d196-475a-91a6-84e5d1aa9a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B6"/>
    <w:rsid w:val="000633C3"/>
    <w:rsid w:val="000B7FCC"/>
    <w:rsid w:val="000E2830"/>
    <w:rsid w:val="001C5132"/>
    <w:rsid w:val="001D5DD4"/>
    <w:rsid w:val="00274696"/>
    <w:rsid w:val="00295668"/>
    <w:rsid w:val="002C3CFF"/>
    <w:rsid w:val="003411B1"/>
    <w:rsid w:val="004F23FA"/>
    <w:rsid w:val="0052426E"/>
    <w:rsid w:val="00562ED9"/>
    <w:rsid w:val="0073692B"/>
    <w:rsid w:val="007A3F67"/>
    <w:rsid w:val="008801F6"/>
    <w:rsid w:val="008C75A3"/>
    <w:rsid w:val="009217CF"/>
    <w:rsid w:val="009E6BA0"/>
    <w:rsid w:val="009F3304"/>
    <w:rsid w:val="00AD7B7C"/>
    <w:rsid w:val="00B8068E"/>
    <w:rsid w:val="00D27CD9"/>
    <w:rsid w:val="00E32864"/>
    <w:rsid w:val="00E753BE"/>
    <w:rsid w:val="00F84994"/>
    <w:rsid w:val="00F97BB6"/>
    <w:rsid w:val="00FC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40E31A"/>
  <w14:defaultImageDpi w14:val="32767"/>
  <w15:chartTrackingRefBased/>
  <w15:docId w15:val="{6BCD1CC8-0867-9849-8D07-936A7BD0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7BB6"/>
    <w:rPr>
      <w:rFonts w:ascii="Times" w:eastAsia="Times" w:hAnsi="Times" w:cs="Times New Roman"/>
      <w:szCs w:val="20"/>
    </w:rPr>
  </w:style>
  <w:style w:type="paragraph" w:styleId="Heading2">
    <w:name w:val="heading 2"/>
    <w:basedOn w:val="Normal"/>
    <w:link w:val="Heading2Char"/>
    <w:qFormat/>
    <w:rsid w:val="00F97BB6"/>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7BB6"/>
    <w:rPr>
      <w:rFonts w:ascii="Times New Roman" w:eastAsia="Times New Roman" w:hAnsi="Times New Roman" w:cs="Times New Roman"/>
      <w:b/>
      <w:bCs/>
      <w:sz w:val="36"/>
      <w:szCs w:val="36"/>
    </w:rPr>
  </w:style>
  <w:style w:type="table" w:styleId="TableGrid">
    <w:name w:val="Table Grid"/>
    <w:basedOn w:val="TableNormal"/>
    <w:uiPriority w:val="39"/>
    <w:rsid w:val="00F97BB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BB6"/>
    <w:pPr>
      <w:ind w:left="720"/>
      <w:contextualSpacing/>
    </w:pPr>
  </w:style>
  <w:style w:type="paragraph" w:styleId="Header">
    <w:name w:val="header"/>
    <w:basedOn w:val="Normal"/>
    <w:link w:val="HeaderChar"/>
    <w:uiPriority w:val="99"/>
    <w:unhideWhenUsed/>
    <w:rsid w:val="00F97BB6"/>
    <w:pPr>
      <w:tabs>
        <w:tab w:val="center" w:pos="4680"/>
        <w:tab w:val="right" w:pos="9360"/>
      </w:tabs>
    </w:pPr>
  </w:style>
  <w:style w:type="character" w:customStyle="1" w:styleId="HeaderChar">
    <w:name w:val="Header Char"/>
    <w:basedOn w:val="DefaultParagraphFont"/>
    <w:link w:val="Header"/>
    <w:uiPriority w:val="99"/>
    <w:rsid w:val="00F97BB6"/>
    <w:rPr>
      <w:rFonts w:ascii="Times" w:eastAsia="Times" w:hAnsi="Times" w:cs="Times New Roman"/>
      <w:szCs w:val="20"/>
    </w:rPr>
  </w:style>
  <w:style w:type="paragraph" w:styleId="Footer">
    <w:name w:val="footer"/>
    <w:basedOn w:val="Normal"/>
    <w:link w:val="FooterChar"/>
    <w:uiPriority w:val="99"/>
    <w:unhideWhenUsed/>
    <w:rsid w:val="00F97BB6"/>
    <w:pPr>
      <w:tabs>
        <w:tab w:val="center" w:pos="4680"/>
        <w:tab w:val="right" w:pos="9360"/>
      </w:tabs>
    </w:pPr>
  </w:style>
  <w:style w:type="character" w:customStyle="1" w:styleId="FooterChar">
    <w:name w:val="Footer Char"/>
    <w:basedOn w:val="DefaultParagraphFont"/>
    <w:link w:val="Footer"/>
    <w:uiPriority w:val="99"/>
    <w:rsid w:val="00F97BB6"/>
    <w:rPr>
      <w:rFonts w:ascii="Times" w:eastAsia="Times" w:hAnsi="Times" w:cs="Times New Roman"/>
      <w:szCs w:val="20"/>
    </w:rPr>
  </w:style>
  <w:style w:type="character" w:styleId="Strong">
    <w:name w:val="Strong"/>
    <w:qFormat/>
    <w:rsid w:val="000633C3"/>
    <w:rPr>
      <w:b/>
      <w:bCs/>
    </w:rPr>
  </w:style>
  <w:style w:type="paragraph" w:styleId="NormalWeb">
    <w:name w:val="Normal (Web)"/>
    <w:basedOn w:val="Normal"/>
    <w:uiPriority w:val="99"/>
    <w:rsid w:val="000633C3"/>
    <w:pPr>
      <w:spacing w:before="144" w:after="288"/>
    </w:pPr>
    <w:rPr>
      <w:rFonts w:ascii="Verdana" w:eastAsia="Times New Roman" w:hAnsi="Verdana"/>
      <w:sz w:val="22"/>
      <w:szCs w:val="22"/>
    </w:rPr>
  </w:style>
  <w:style w:type="paragraph" w:styleId="Revision">
    <w:name w:val="Revision"/>
    <w:hidden/>
    <w:uiPriority w:val="99"/>
    <w:semiHidden/>
    <w:rsid w:val="00FC685F"/>
    <w:rPr>
      <w:rFonts w:ascii="Times" w:eastAsia="Times" w:hAnsi="Times" w:cs="Times New Roman"/>
      <w:szCs w:val="20"/>
    </w:rPr>
  </w:style>
  <w:style w:type="character" w:styleId="CommentReference">
    <w:name w:val="annotation reference"/>
    <w:basedOn w:val="DefaultParagraphFont"/>
    <w:uiPriority w:val="99"/>
    <w:semiHidden/>
    <w:unhideWhenUsed/>
    <w:rsid w:val="00FC685F"/>
    <w:rPr>
      <w:sz w:val="16"/>
      <w:szCs w:val="16"/>
    </w:rPr>
  </w:style>
  <w:style w:type="paragraph" w:styleId="CommentText">
    <w:name w:val="annotation text"/>
    <w:basedOn w:val="Normal"/>
    <w:link w:val="CommentTextChar"/>
    <w:uiPriority w:val="99"/>
    <w:semiHidden/>
    <w:unhideWhenUsed/>
    <w:rsid w:val="00FC685F"/>
    <w:rPr>
      <w:sz w:val="20"/>
    </w:rPr>
  </w:style>
  <w:style w:type="character" w:customStyle="1" w:styleId="CommentTextChar">
    <w:name w:val="Comment Text Char"/>
    <w:basedOn w:val="DefaultParagraphFont"/>
    <w:link w:val="CommentText"/>
    <w:uiPriority w:val="99"/>
    <w:semiHidden/>
    <w:rsid w:val="00FC685F"/>
    <w:rPr>
      <w:rFonts w:ascii="Times" w:eastAsia="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FC685F"/>
    <w:rPr>
      <w:b/>
      <w:bCs/>
    </w:rPr>
  </w:style>
  <w:style w:type="character" w:customStyle="1" w:styleId="CommentSubjectChar">
    <w:name w:val="Comment Subject Char"/>
    <w:basedOn w:val="CommentTextChar"/>
    <w:link w:val="CommentSubject"/>
    <w:uiPriority w:val="99"/>
    <w:semiHidden/>
    <w:rsid w:val="00FC685F"/>
    <w:rPr>
      <w:rFonts w:ascii="Times" w:eastAsia="Times" w:hAnsi="Times" w:cs="Times New Roman"/>
      <w:b/>
      <w:bCs/>
      <w:sz w:val="20"/>
      <w:szCs w:val="20"/>
    </w:rPr>
  </w:style>
  <w:style w:type="character" w:customStyle="1" w:styleId="normaltextrun">
    <w:name w:val="normaltextrun"/>
    <w:basedOn w:val="DefaultParagraphFont"/>
    <w:rsid w:val="00D27CD9"/>
  </w:style>
  <w:style w:type="character" w:customStyle="1" w:styleId="eop">
    <w:name w:val="eop"/>
    <w:basedOn w:val="DefaultParagraphFont"/>
    <w:rsid w:val="0027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93385">
      <w:bodyDiv w:val="1"/>
      <w:marLeft w:val="0"/>
      <w:marRight w:val="0"/>
      <w:marTop w:val="0"/>
      <w:marBottom w:val="0"/>
      <w:divBdr>
        <w:top w:val="none" w:sz="0" w:space="0" w:color="auto"/>
        <w:left w:val="none" w:sz="0" w:space="0" w:color="auto"/>
        <w:bottom w:val="none" w:sz="0" w:space="0" w:color="auto"/>
        <w:right w:val="none" w:sz="0" w:space="0" w:color="auto"/>
      </w:divBdr>
    </w:div>
    <w:div w:id="320499517">
      <w:bodyDiv w:val="1"/>
      <w:marLeft w:val="0"/>
      <w:marRight w:val="0"/>
      <w:marTop w:val="0"/>
      <w:marBottom w:val="0"/>
      <w:divBdr>
        <w:top w:val="none" w:sz="0" w:space="0" w:color="auto"/>
        <w:left w:val="none" w:sz="0" w:space="0" w:color="auto"/>
        <w:bottom w:val="none" w:sz="0" w:space="0" w:color="auto"/>
        <w:right w:val="none" w:sz="0" w:space="0" w:color="auto"/>
      </w:divBdr>
      <w:divsChild>
        <w:div w:id="133453416">
          <w:marLeft w:val="0"/>
          <w:marRight w:val="0"/>
          <w:marTop w:val="0"/>
          <w:marBottom w:val="0"/>
          <w:divBdr>
            <w:top w:val="none" w:sz="0" w:space="0" w:color="auto"/>
            <w:left w:val="none" w:sz="0" w:space="0" w:color="auto"/>
            <w:bottom w:val="none" w:sz="0" w:space="0" w:color="auto"/>
            <w:right w:val="none" w:sz="0" w:space="0" w:color="auto"/>
          </w:divBdr>
        </w:div>
        <w:div w:id="676538625">
          <w:marLeft w:val="0"/>
          <w:marRight w:val="0"/>
          <w:marTop w:val="0"/>
          <w:marBottom w:val="0"/>
          <w:divBdr>
            <w:top w:val="none" w:sz="0" w:space="0" w:color="auto"/>
            <w:left w:val="none" w:sz="0" w:space="0" w:color="auto"/>
            <w:bottom w:val="none" w:sz="0" w:space="0" w:color="auto"/>
            <w:right w:val="none" w:sz="0" w:space="0" w:color="auto"/>
          </w:divBdr>
        </w:div>
      </w:divsChild>
    </w:div>
    <w:div w:id="1154835513">
      <w:bodyDiv w:val="1"/>
      <w:marLeft w:val="0"/>
      <w:marRight w:val="0"/>
      <w:marTop w:val="0"/>
      <w:marBottom w:val="0"/>
      <w:divBdr>
        <w:top w:val="none" w:sz="0" w:space="0" w:color="auto"/>
        <w:left w:val="none" w:sz="0" w:space="0" w:color="auto"/>
        <w:bottom w:val="none" w:sz="0" w:space="0" w:color="auto"/>
        <w:right w:val="none" w:sz="0" w:space="0" w:color="auto"/>
      </w:divBdr>
    </w:div>
    <w:div w:id="1439183484">
      <w:bodyDiv w:val="1"/>
      <w:marLeft w:val="0"/>
      <w:marRight w:val="0"/>
      <w:marTop w:val="0"/>
      <w:marBottom w:val="0"/>
      <w:divBdr>
        <w:top w:val="none" w:sz="0" w:space="0" w:color="auto"/>
        <w:left w:val="none" w:sz="0" w:space="0" w:color="auto"/>
        <w:bottom w:val="none" w:sz="0" w:space="0" w:color="auto"/>
        <w:right w:val="none" w:sz="0" w:space="0" w:color="auto"/>
      </w:divBdr>
    </w:div>
    <w:div w:id="19969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KARISMA NAGARKATTI</dc:creator>
  <cp:keywords/>
  <dc:description/>
  <cp:lastModifiedBy>KARISMA NAGARKATTI</cp:lastModifiedBy>
  <cp:revision>3</cp:revision>
  <dcterms:created xsi:type="dcterms:W3CDTF">2021-07-07T16:08:00Z</dcterms:created>
  <dcterms:modified xsi:type="dcterms:W3CDTF">2021-07-07T16:14:00Z</dcterms:modified>
</cp:coreProperties>
</file>